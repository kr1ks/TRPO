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DB854" w14:textId="77777777" w:rsidR="007F6E5D" w:rsidRDefault="007F6E5D" w:rsidP="007F6E5D">
      <w:pPr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МИНИСТЕРСТВО ОБРАЗОВАНИЯ РЕСПУБЛИКИ БЕЛАРУСЬ</w:t>
      </w:r>
    </w:p>
    <w:p w14:paraId="35754416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6EC1C419" w14:textId="77777777" w:rsidR="007F6E5D" w:rsidRDefault="007F6E5D" w:rsidP="007F6E5D">
      <w:pPr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УЧРЕЖДЕНИЕ ОБРАЗОВАНИЯ</w:t>
      </w:r>
    </w:p>
    <w:p w14:paraId="1A8CF78F" w14:textId="77777777" w:rsidR="007F6E5D" w:rsidRDefault="007F6E5D" w:rsidP="007F6E5D">
      <w:pPr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ГОМЕЛЬСКИЙ ГОСУДАРСТВЕННЫЙ ТЕХНИЧЕСКИЙ УНИВЕРСИТЕТ ИМЕНИ П. О. СУХОГО</w:t>
      </w:r>
    </w:p>
    <w:p w14:paraId="2D01E1D2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3C4109F5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автоматизированных и информационных систем</w:t>
      </w:r>
    </w:p>
    <w:p w14:paraId="2627DF96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62B94054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«Информационные технологии»</w:t>
      </w:r>
    </w:p>
    <w:p w14:paraId="77E5B140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1CDE32E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12912A2A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660B478D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59C4D233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6EC0D088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ЛАБОРАТОРНАЯ РАБОТА №1</w:t>
      </w:r>
    </w:p>
    <w:p w14:paraId="760CE1B9" w14:textId="77777777" w:rsidR="007F6E5D" w:rsidRDefault="007F6E5D" w:rsidP="007F6E5D">
      <w:pPr>
        <w:pStyle w:val="a3"/>
        <w:spacing w:after="0"/>
        <w:jc w:val="center"/>
        <w:rPr>
          <w:color w:val="000000"/>
          <w:sz w:val="28"/>
        </w:rPr>
      </w:pPr>
      <w:r>
        <w:rPr>
          <w:color w:val="000000"/>
          <w:sz w:val="28"/>
        </w:rPr>
        <w:t>по дисциплине: «Технологии разработки программного обеспечения»</w:t>
      </w:r>
    </w:p>
    <w:p w14:paraId="673C5AD5" w14:textId="77777777" w:rsidR="007F6E5D" w:rsidRDefault="007F6E5D" w:rsidP="007F6E5D">
      <w:pPr>
        <w:pStyle w:val="a4"/>
        <w:ind w:left="0"/>
        <w:jc w:val="center"/>
        <w:rPr>
          <w:color w:val="000000"/>
          <w:sz w:val="28"/>
        </w:rPr>
      </w:pPr>
      <w:r>
        <w:rPr>
          <w:color w:val="000000"/>
          <w:sz w:val="28"/>
        </w:rPr>
        <w:t>на тему: «</w:t>
      </w:r>
      <w:r>
        <w:rPr>
          <w:sz w:val="28"/>
          <w:szCs w:val="28"/>
        </w:rPr>
        <w:t xml:space="preserve">Развитие представления о разработке программ. Объектно-ориентированное программирование в </w:t>
      </w:r>
      <w:r>
        <w:rPr>
          <w:i/>
          <w:sz w:val="28"/>
          <w:szCs w:val="28"/>
          <w:lang w:val="en-US"/>
        </w:rPr>
        <w:t>Java</w:t>
      </w:r>
      <w:r>
        <w:rPr>
          <w:color w:val="000000"/>
          <w:sz w:val="28"/>
        </w:rPr>
        <w:t>»</w:t>
      </w:r>
    </w:p>
    <w:p w14:paraId="11759B7D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67DAB26B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4BFBB2EC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120BF1D6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6F495A02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6C0EF290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147C77A0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0605EB9A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2C2C2872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35186B6A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04DD9EB9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451ED12F" w14:textId="77777777" w:rsidR="007F6E5D" w:rsidRDefault="007F6E5D" w:rsidP="007F6E5D">
      <w:pPr>
        <w:spacing w:after="0" w:line="240" w:lineRule="auto"/>
        <w:ind w:left="552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студент гр. ИТП-21</w:t>
      </w:r>
    </w:p>
    <w:p w14:paraId="4A4BD7D5" w14:textId="5D438C05" w:rsidR="007F6E5D" w:rsidRPr="00BC217B" w:rsidRDefault="00BC217B" w:rsidP="007F6E5D">
      <w:pPr>
        <w:spacing w:after="0" w:line="240" w:lineRule="auto"/>
        <w:ind w:left="552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Царьков В.П.</w:t>
      </w:r>
    </w:p>
    <w:p w14:paraId="5AA3E576" w14:textId="77777777" w:rsidR="007F6E5D" w:rsidRDefault="007F6E5D" w:rsidP="007F6E5D">
      <w:pPr>
        <w:spacing w:after="0" w:line="240" w:lineRule="auto"/>
        <w:ind w:left="552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 преподаватель-стажер</w:t>
      </w:r>
    </w:p>
    <w:p w14:paraId="5CA6CCF6" w14:textId="77777777" w:rsidR="007F6E5D" w:rsidRDefault="007F6E5D" w:rsidP="007F6E5D">
      <w:pPr>
        <w:spacing w:after="0" w:line="240" w:lineRule="auto"/>
        <w:ind w:left="552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Малиновский И.Л.</w:t>
      </w:r>
    </w:p>
    <w:p w14:paraId="0611E531" w14:textId="77777777" w:rsidR="007F6E5D" w:rsidRDefault="007F6E5D" w:rsidP="007F6E5D">
      <w:pPr>
        <w:spacing w:after="0" w:line="240" w:lineRule="auto"/>
        <w:ind w:left="567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</w:p>
    <w:p w14:paraId="77924AE2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424FC83F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09C1F461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70C8D865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64228C81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1C752DC5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5669B089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FA66D09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1EB1B003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1BA3058" w14:textId="77777777" w:rsidR="007F6E5D" w:rsidRDefault="007F6E5D" w:rsidP="007F6E5D">
      <w:pPr>
        <w:spacing w:after="0" w:line="240" w:lineRule="auto"/>
        <w:rPr>
          <w:rFonts w:ascii="Times New Roman" w:hAnsi="Times New Roman"/>
          <w:sz w:val="28"/>
        </w:rPr>
      </w:pPr>
    </w:p>
    <w:p w14:paraId="7EDD5DDB" w14:textId="77777777" w:rsidR="007F6E5D" w:rsidRDefault="007F6E5D" w:rsidP="007F6E5D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Гомель 2023</w:t>
      </w:r>
    </w:p>
    <w:p w14:paraId="0D669C1D" w14:textId="77777777" w:rsidR="00C60861" w:rsidRDefault="00C60861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Цель работы:</w:t>
      </w:r>
      <w:r>
        <w:rPr>
          <w:rFonts w:ascii="Times New Roman" w:hAnsi="Times New Roman"/>
          <w:sz w:val="28"/>
        </w:rPr>
        <w:t xml:space="preserve"> </w:t>
      </w:r>
    </w:p>
    <w:p w14:paraId="347FBA43" w14:textId="77777777" w:rsidR="00C60861" w:rsidRDefault="00C60861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0861">
        <w:rPr>
          <w:rFonts w:ascii="Times New Roman" w:hAnsi="Times New Roman"/>
          <w:sz w:val="28"/>
          <w:szCs w:val="28"/>
        </w:rPr>
        <w:t xml:space="preserve">1. Разработать </w:t>
      </w:r>
      <w:r w:rsidRPr="00C60861">
        <w:rPr>
          <w:rFonts w:ascii="Times New Roman" w:hAnsi="Times New Roman"/>
          <w:i/>
          <w:sz w:val="28"/>
          <w:szCs w:val="28"/>
        </w:rPr>
        <w:t>UML</w:t>
      </w:r>
      <w:r w:rsidRPr="00C60861">
        <w:rPr>
          <w:rFonts w:ascii="Times New Roman" w:hAnsi="Times New Roman"/>
          <w:sz w:val="28"/>
          <w:szCs w:val="28"/>
        </w:rPr>
        <w:t xml:space="preserve">-диаграмму иерархии классов, согласно варианта (таблица 1). </w:t>
      </w:r>
    </w:p>
    <w:p w14:paraId="231958E2" w14:textId="77777777" w:rsidR="00C60861" w:rsidRDefault="00C60861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0861">
        <w:rPr>
          <w:rFonts w:ascii="Times New Roman" w:hAnsi="Times New Roman"/>
          <w:sz w:val="28"/>
          <w:szCs w:val="28"/>
        </w:rPr>
        <w:t>2. При наименовании компонентов руководствова</w:t>
      </w:r>
      <w:r>
        <w:rPr>
          <w:rFonts w:ascii="Times New Roman" w:hAnsi="Times New Roman"/>
          <w:sz w:val="28"/>
          <w:szCs w:val="28"/>
        </w:rPr>
        <w:t xml:space="preserve">ться соглашением о наименовании </w:t>
      </w:r>
      <w:r w:rsidRPr="00C60861">
        <w:rPr>
          <w:rFonts w:ascii="Times New Roman" w:hAnsi="Times New Roman"/>
          <w:sz w:val="28"/>
          <w:szCs w:val="28"/>
        </w:rPr>
        <w:t>(</w:t>
      </w:r>
      <w:hyperlink r:id="rId6" w:history="1">
        <w:r w:rsidRPr="00C60861">
          <w:rPr>
            <w:rStyle w:val="a6"/>
            <w:rFonts w:ascii="Times New Roman" w:hAnsi="Times New Roman"/>
            <w:i/>
            <w:sz w:val="28"/>
            <w:szCs w:val="28"/>
          </w:rPr>
          <w:t>https://www.oracle.com/technetwork/java/codeconventions-150003.pdf</w:t>
        </w:r>
      </w:hyperlink>
      <w:r w:rsidRPr="00C60861">
        <w:rPr>
          <w:rFonts w:ascii="Times New Roman" w:hAnsi="Times New Roman"/>
          <w:sz w:val="28"/>
          <w:szCs w:val="28"/>
        </w:rPr>
        <w:t xml:space="preserve">). </w:t>
      </w:r>
    </w:p>
    <w:p w14:paraId="1E73A6F4" w14:textId="77777777" w:rsidR="00C60861" w:rsidRDefault="00C60861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0861">
        <w:rPr>
          <w:rFonts w:ascii="Times New Roman" w:hAnsi="Times New Roman"/>
          <w:sz w:val="28"/>
          <w:szCs w:val="28"/>
        </w:rPr>
        <w:t xml:space="preserve">3. При описании иерархии использовать наследование и композицию. </w:t>
      </w:r>
    </w:p>
    <w:p w14:paraId="55D891BE" w14:textId="77777777" w:rsidR="00C60861" w:rsidRDefault="00C60861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0861">
        <w:rPr>
          <w:rFonts w:ascii="Times New Roman" w:hAnsi="Times New Roman"/>
          <w:sz w:val="28"/>
          <w:szCs w:val="28"/>
        </w:rPr>
        <w:t xml:space="preserve">4. На основе </w:t>
      </w:r>
      <w:r w:rsidRPr="00C60861">
        <w:rPr>
          <w:rFonts w:ascii="Times New Roman" w:hAnsi="Times New Roman"/>
          <w:i/>
          <w:sz w:val="28"/>
          <w:szCs w:val="28"/>
        </w:rPr>
        <w:t>UML</w:t>
      </w:r>
      <w:r w:rsidRPr="00C60861">
        <w:rPr>
          <w:rFonts w:ascii="Times New Roman" w:hAnsi="Times New Roman"/>
          <w:sz w:val="28"/>
          <w:szCs w:val="28"/>
        </w:rPr>
        <w:t xml:space="preserve">-диаграммы разработать иерархию классов на языке </w:t>
      </w:r>
      <w:r w:rsidRPr="00C60861">
        <w:rPr>
          <w:rFonts w:ascii="Times New Roman" w:hAnsi="Times New Roman"/>
          <w:i/>
          <w:sz w:val="28"/>
          <w:szCs w:val="28"/>
        </w:rPr>
        <w:t>Java</w:t>
      </w:r>
      <w:r w:rsidRPr="00C60861">
        <w:rPr>
          <w:rFonts w:ascii="Times New Roman" w:hAnsi="Times New Roman"/>
          <w:sz w:val="28"/>
          <w:szCs w:val="28"/>
        </w:rPr>
        <w:t xml:space="preserve">. </w:t>
      </w:r>
    </w:p>
    <w:p w14:paraId="705BFB37" w14:textId="77777777" w:rsidR="00C60861" w:rsidRDefault="00C60861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0861">
        <w:rPr>
          <w:rFonts w:ascii="Times New Roman" w:hAnsi="Times New Roman"/>
          <w:sz w:val="28"/>
          <w:szCs w:val="28"/>
        </w:rPr>
        <w:t>5. Весь код должен быть снабжен элементами документирования (</w:t>
      </w:r>
      <w:hyperlink r:id="rId7" w:history="1">
        <w:r w:rsidRPr="00C60861">
          <w:rPr>
            <w:rStyle w:val="a6"/>
            <w:rFonts w:ascii="Times New Roman" w:hAnsi="Times New Roman"/>
            <w:i/>
            <w:sz w:val="28"/>
            <w:szCs w:val="28"/>
          </w:rPr>
          <w:t>https://www.jetbrains.com/help/idea/working-with-code-documentation.html</w:t>
        </w:r>
      </w:hyperlink>
      <w:r w:rsidRPr="00C60861">
        <w:rPr>
          <w:rFonts w:ascii="Times New Roman" w:hAnsi="Times New Roman"/>
          <w:sz w:val="28"/>
          <w:szCs w:val="28"/>
        </w:rPr>
        <w:t xml:space="preserve">). </w:t>
      </w:r>
    </w:p>
    <w:p w14:paraId="13C15AFA" w14:textId="77777777" w:rsidR="00C60861" w:rsidRDefault="00C60861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0861">
        <w:rPr>
          <w:rFonts w:ascii="Times New Roman" w:hAnsi="Times New Roman"/>
          <w:sz w:val="28"/>
          <w:szCs w:val="28"/>
        </w:rPr>
        <w:t>6. Разработанную иерархию поместить в .</w:t>
      </w:r>
      <w:r w:rsidRPr="00C60861">
        <w:rPr>
          <w:rFonts w:ascii="Times New Roman" w:hAnsi="Times New Roman"/>
          <w:i/>
          <w:sz w:val="28"/>
          <w:szCs w:val="28"/>
        </w:rPr>
        <w:t>jar</w:t>
      </w:r>
      <w:r w:rsidRPr="00C60861">
        <w:rPr>
          <w:rFonts w:ascii="Times New Roman" w:hAnsi="Times New Roman"/>
          <w:sz w:val="28"/>
          <w:szCs w:val="28"/>
        </w:rPr>
        <w:t xml:space="preserve"> файл для дальнейшего использования в качестве библиотечных классов. </w:t>
      </w:r>
    </w:p>
    <w:p w14:paraId="7BCBF52B" w14:textId="77777777" w:rsidR="00C60861" w:rsidRDefault="00C60861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0861">
        <w:rPr>
          <w:rFonts w:ascii="Times New Roman" w:hAnsi="Times New Roman"/>
          <w:sz w:val="28"/>
          <w:szCs w:val="28"/>
        </w:rPr>
        <w:t xml:space="preserve">7. Создать консольное приложение для демонстрации работы созданных классов. </w:t>
      </w:r>
    </w:p>
    <w:p w14:paraId="5A897658" w14:textId="103459F0" w:rsidR="00C60861" w:rsidDel="0001678D" w:rsidRDefault="00C60861" w:rsidP="00C60861">
      <w:pPr>
        <w:spacing w:after="0" w:line="240" w:lineRule="auto"/>
        <w:ind w:firstLine="709"/>
        <w:jc w:val="both"/>
        <w:rPr>
          <w:del w:id="0" w:author="frz.show@mail.ru" w:date="2023-03-16T15:20:00Z"/>
          <w:rFonts w:ascii="Times New Roman" w:hAnsi="Times New Roman"/>
          <w:sz w:val="28"/>
          <w:szCs w:val="28"/>
        </w:rPr>
      </w:pPr>
      <w:r w:rsidRPr="00C60861">
        <w:rPr>
          <w:rFonts w:ascii="Times New Roman" w:hAnsi="Times New Roman"/>
          <w:sz w:val="28"/>
          <w:szCs w:val="28"/>
        </w:rPr>
        <w:t>8. Составить отчет о проделанной работе</w:t>
      </w:r>
    </w:p>
    <w:p w14:paraId="436B02F6" w14:textId="77777777" w:rsidR="0001678D" w:rsidRPr="005A4653" w:rsidRDefault="0001678D" w:rsidP="00EC2AD5">
      <w:pPr>
        <w:spacing w:after="0" w:line="240" w:lineRule="auto"/>
        <w:ind w:firstLine="709"/>
        <w:jc w:val="both"/>
        <w:rPr>
          <w:ins w:id="1" w:author="frz.show@mail.ru" w:date="2023-03-16T15:46:00Z"/>
          <w:rFonts w:ascii="Times New Roman" w:hAnsi="Times New Roman"/>
          <w:sz w:val="28"/>
          <w:szCs w:val="28"/>
        </w:rPr>
      </w:pPr>
    </w:p>
    <w:p w14:paraId="2891BC4E" w14:textId="3B291F92" w:rsidR="0001678D" w:rsidRDefault="0001678D" w:rsidP="00C60861">
      <w:pPr>
        <w:spacing w:after="0" w:line="240" w:lineRule="auto"/>
        <w:ind w:firstLine="709"/>
        <w:jc w:val="both"/>
        <w:rPr>
          <w:ins w:id="2" w:author="frz.show@mail.ru" w:date="2023-03-16T15:46:00Z"/>
          <w:rFonts w:ascii="Times New Roman" w:hAnsi="Times New Roman"/>
          <w:sz w:val="28"/>
          <w:szCs w:val="28"/>
        </w:rPr>
      </w:pPr>
    </w:p>
    <w:p w14:paraId="668DF465" w14:textId="100376A5" w:rsidR="00C60861" w:rsidRPr="0001678D" w:rsidRDefault="0001678D" w:rsidP="0001678D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rPrChange w:id="3" w:author="frz.show@mail.ru" w:date="2023-03-16T15:46:00Z">
            <w:rPr/>
          </w:rPrChange>
        </w:rPr>
      </w:pPr>
      <w:ins w:id="4" w:author="frz.show@mail.ru" w:date="2023-03-16T15:46:00Z">
        <w:r w:rsidRPr="0001678D">
          <w:rPr>
            <w:rFonts w:ascii="Times New Roman" w:hAnsi="Times New Roman"/>
            <w:b/>
            <w:bCs/>
            <w:sz w:val="28"/>
            <w:szCs w:val="28"/>
            <w:rPrChange w:id="5" w:author="frz.show@mail.ru" w:date="2023-03-16T15:46:00Z">
              <w:rPr>
                <w:rFonts w:ascii="Times New Roman" w:hAnsi="Times New Roman"/>
                <w:sz w:val="28"/>
                <w:szCs w:val="28"/>
              </w:rPr>
            </w:rPrChange>
          </w:rPr>
          <w:t>Вариант 5</w:t>
        </w:r>
      </w:ins>
      <w:del w:id="6" w:author="frz.show@mail.ru" w:date="2023-03-16T15:20:00Z">
        <w:r w:rsidR="00C60861" w:rsidRPr="0001678D" w:rsidDel="00EC2AD5">
          <w:rPr>
            <w:rFonts w:ascii="Times New Roman" w:hAnsi="Times New Roman"/>
            <w:b/>
            <w:bCs/>
            <w:sz w:val="28"/>
            <w:rPrChange w:id="7" w:author="frz.show@mail.ru" w:date="2023-03-16T15:46:00Z">
              <w:rPr>
                <w:rFonts w:ascii="Times New Roman" w:hAnsi="Times New Roman"/>
                <w:sz w:val="28"/>
              </w:rPr>
            </w:rPrChange>
          </w:rPr>
          <w:delText xml:space="preserve"> </w:delText>
        </w:r>
      </w:del>
    </w:p>
    <w:p w14:paraId="6EE5AC24" w14:textId="77777777" w:rsidR="00C60861" w:rsidRDefault="00C60861" w:rsidP="00C6086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60861">
        <w:rPr>
          <w:rFonts w:ascii="Times New Roman" w:hAnsi="Times New Roman"/>
          <w:b/>
          <w:sz w:val="28"/>
          <w:szCs w:val="28"/>
        </w:rPr>
        <w:t>Условие:</w:t>
      </w:r>
    </w:p>
    <w:p w14:paraId="7C09DF07" w14:textId="77777777" w:rsidR="00CB4A7E" w:rsidRPr="005A4653" w:rsidRDefault="00CB4A7E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rPrChange w:id="8" w:author="frz.show@mail.ru" w:date="2023-03-21T19:23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5A4653">
        <w:rPr>
          <w:rFonts w:ascii="Times New Roman" w:hAnsi="Times New Roman"/>
          <w:sz w:val="28"/>
          <w:szCs w:val="28"/>
          <w:rPrChange w:id="9" w:author="frz.show@mail.ru" w:date="2023-03-21T19:23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1.1 </w:t>
      </w:r>
      <w:r w:rsidRPr="00CB4A7E">
        <w:rPr>
          <w:rFonts w:ascii="Times New Roman" w:hAnsi="Times New Roman"/>
          <w:sz w:val="28"/>
          <w:szCs w:val="28"/>
        </w:rPr>
        <w:t>Создать</w:t>
      </w:r>
      <w:r w:rsidRPr="005A4653">
        <w:rPr>
          <w:rFonts w:ascii="Times New Roman" w:hAnsi="Times New Roman"/>
          <w:sz w:val="28"/>
          <w:szCs w:val="28"/>
          <w:rPrChange w:id="10" w:author="frz.show@mail.ru" w:date="2023-03-21T19:23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</w:t>
      </w:r>
      <w:r w:rsidRPr="00CB4A7E">
        <w:rPr>
          <w:rFonts w:ascii="Times New Roman" w:hAnsi="Times New Roman"/>
          <w:sz w:val="28"/>
          <w:szCs w:val="28"/>
        </w:rPr>
        <w:t>класс</w:t>
      </w:r>
      <w:r w:rsidRPr="005A4653">
        <w:rPr>
          <w:rFonts w:ascii="Times New Roman" w:hAnsi="Times New Roman"/>
          <w:sz w:val="28"/>
          <w:szCs w:val="28"/>
          <w:rPrChange w:id="11" w:author="frz.show@mail.ru" w:date="2023-03-21T19:23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</w:t>
      </w:r>
      <w:r w:rsidRPr="00CB4A7E">
        <w:rPr>
          <w:rFonts w:ascii="Times New Roman" w:hAnsi="Times New Roman"/>
          <w:sz w:val="28"/>
          <w:szCs w:val="28"/>
          <w:lang w:val="en-US"/>
        </w:rPr>
        <w:t>Car</w:t>
      </w:r>
      <w:r w:rsidRPr="005A4653">
        <w:rPr>
          <w:rFonts w:ascii="Times New Roman" w:hAnsi="Times New Roman"/>
          <w:sz w:val="28"/>
          <w:szCs w:val="28"/>
          <w:rPrChange w:id="12" w:author="frz.show@mail.ru" w:date="2023-03-21T19:23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, </w:t>
      </w:r>
      <w:r w:rsidRPr="00CB4A7E">
        <w:rPr>
          <w:rFonts w:ascii="Times New Roman" w:hAnsi="Times New Roman"/>
          <w:sz w:val="28"/>
          <w:szCs w:val="28"/>
          <w:lang w:val="en-US"/>
        </w:rPr>
        <w:t>Engine</w:t>
      </w:r>
      <w:r w:rsidRPr="005A4653">
        <w:rPr>
          <w:rFonts w:ascii="Times New Roman" w:hAnsi="Times New Roman"/>
          <w:sz w:val="28"/>
          <w:szCs w:val="28"/>
          <w:rPrChange w:id="13" w:author="frz.show@mail.ru" w:date="2023-03-21T19:23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</w:t>
      </w:r>
      <w:r w:rsidRPr="00CB4A7E">
        <w:rPr>
          <w:rFonts w:ascii="Times New Roman" w:hAnsi="Times New Roman"/>
          <w:sz w:val="28"/>
          <w:szCs w:val="28"/>
        </w:rPr>
        <w:t>и</w:t>
      </w:r>
      <w:r w:rsidRPr="005A4653">
        <w:rPr>
          <w:rFonts w:ascii="Times New Roman" w:hAnsi="Times New Roman"/>
          <w:sz w:val="28"/>
          <w:szCs w:val="28"/>
          <w:rPrChange w:id="14" w:author="frz.show@mail.ru" w:date="2023-03-21T19:23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</w:t>
      </w:r>
      <w:r w:rsidRPr="00CB4A7E">
        <w:rPr>
          <w:rFonts w:ascii="Times New Roman" w:hAnsi="Times New Roman"/>
          <w:sz w:val="28"/>
          <w:szCs w:val="28"/>
          <w:lang w:val="en-US"/>
        </w:rPr>
        <w:t>Driver</w:t>
      </w:r>
      <w:r w:rsidRPr="005A4653">
        <w:rPr>
          <w:rFonts w:ascii="Times New Roman" w:hAnsi="Times New Roman"/>
          <w:sz w:val="28"/>
          <w:szCs w:val="28"/>
          <w:rPrChange w:id="15" w:author="frz.show@mail.ru" w:date="2023-03-21T19:23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. </w:t>
      </w:r>
    </w:p>
    <w:p w14:paraId="21BE1CC9" w14:textId="77777777" w:rsidR="00CB4A7E" w:rsidRPr="00BC217B" w:rsidRDefault="00CB4A7E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B4A7E">
        <w:rPr>
          <w:rFonts w:ascii="Times New Roman" w:hAnsi="Times New Roman"/>
          <w:sz w:val="28"/>
          <w:szCs w:val="28"/>
        </w:rPr>
        <w:t>1.2 Класс Driver содержит поля - ФИО, стаж вождения.</w:t>
      </w:r>
    </w:p>
    <w:p w14:paraId="15630DA2" w14:textId="77777777" w:rsidR="00CB4A7E" w:rsidRPr="00BC217B" w:rsidRDefault="00CB4A7E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B4A7E">
        <w:rPr>
          <w:rFonts w:ascii="Times New Roman" w:hAnsi="Times New Roman"/>
          <w:sz w:val="28"/>
          <w:szCs w:val="28"/>
        </w:rPr>
        <w:t xml:space="preserve"> 1.3 Класс Engine содержит поля - мощность, производитель. </w:t>
      </w:r>
    </w:p>
    <w:p w14:paraId="140EC5B0" w14:textId="77777777" w:rsidR="00CB4A7E" w:rsidRPr="00BC217B" w:rsidRDefault="00CB4A7E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B4A7E">
        <w:rPr>
          <w:rFonts w:ascii="Times New Roman" w:hAnsi="Times New Roman"/>
          <w:sz w:val="28"/>
          <w:szCs w:val="28"/>
        </w:rPr>
        <w:t>1.4 Класс Car содержит поля - марка автомобиля, класс автомобиля, вес, водитель типа Driver, мотор типа Engine.</w:t>
      </w:r>
    </w:p>
    <w:p w14:paraId="15C2AF81" w14:textId="77777777" w:rsidR="00CB4A7E" w:rsidRPr="00BC217B" w:rsidRDefault="00CB4A7E" w:rsidP="00C608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B4A7E">
        <w:rPr>
          <w:rFonts w:ascii="Times New Roman" w:hAnsi="Times New Roman"/>
          <w:sz w:val="28"/>
          <w:szCs w:val="28"/>
        </w:rPr>
        <w:t xml:space="preserve"> 1.5 Вывести водителей со стажем более 5 лет.</w:t>
      </w:r>
    </w:p>
    <w:p w14:paraId="68D3B50A" w14:textId="77777777" w:rsidR="00C60861" w:rsidRPr="00CB4A7E" w:rsidRDefault="00CB4A7E" w:rsidP="00C6086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B4A7E">
        <w:rPr>
          <w:rFonts w:ascii="Times New Roman" w:hAnsi="Times New Roman"/>
          <w:sz w:val="28"/>
          <w:szCs w:val="28"/>
        </w:rPr>
        <w:t xml:space="preserve"> 1.6 Вывести автомобили советского производства.</w:t>
      </w:r>
    </w:p>
    <w:p w14:paraId="1CD51DEC" w14:textId="77777777" w:rsidR="00C60861" w:rsidRPr="00242628" w:rsidRDefault="00C60861" w:rsidP="00242628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Решение</w:t>
      </w:r>
      <w:r w:rsidR="00242628" w:rsidRPr="00242628">
        <w:rPr>
          <w:rFonts w:ascii="Times New Roman" w:hAnsi="Times New Roman"/>
          <w:b/>
          <w:sz w:val="28"/>
          <w:szCs w:val="28"/>
        </w:rPr>
        <w:t>:</w:t>
      </w:r>
    </w:p>
    <w:p w14:paraId="36E99FAE" w14:textId="0A1E971B" w:rsidR="003B71C9" w:rsidRDefault="00242628" w:rsidP="00CB4A7E">
      <w:pPr>
        <w:spacing w:after="0" w:line="240" w:lineRule="auto"/>
        <w:ind w:firstLine="709"/>
        <w:jc w:val="both"/>
        <w:rPr>
          <w:ins w:id="16" w:author="frz.show@mail.ru" w:date="2023-03-16T15:19:00Z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был</w:t>
      </w:r>
      <w:r w:rsidR="00CB4A7E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разработан</w:t>
      </w:r>
      <w:r w:rsidR="00CB4A7E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класс</w:t>
      </w:r>
      <w:r w:rsidR="00CB4A7E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</w:t>
      </w:r>
      <w:r w:rsidR="00CB4A7E" w:rsidRPr="00CB4A7E">
        <w:rPr>
          <w:rFonts w:ascii="Times New Roman" w:hAnsi="Times New Roman"/>
          <w:i/>
          <w:sz w:val="28"/>
          <w:szCs w:val="28"/>
        </w:rPr>
        <w:t>Car</w:t>
      </w:r>
      <w:r w:rsidR="00CB4A7E" w:rsidRPr="00CB4A7E">
        <w:rPr>
          <w:rFonts w:ascii="Times New Roman" w:hAnsi="Times New Roman"/>
          <w:sz w:val="28"/>
          <w:szCs w:val="28"/>
        </w:rPr>
        <w:t xml:space="preserve">, </w:t>
      </w:r>
      <w:r w:rsidR="00CB4A7E" w:rsidRPr="00CB4A7E">
        <w:rPr>
          <w:rFonts w:ascii="Times New Roman" w:hAnsi="Times New Roman"/>
          <w:i/>
          <w:sz w:val="28"/>
          <w:szCs w:val="28"/>
        </w:rPr>
        <w:t>Engine</w:t>
      </w:r>
      <w:r w:rsidR="00CB4A7E" w:rsidRPr="00CB4A7E">
        <w:rPr>
          <w:rFonts w:ascii="Times New Roman" w:hAnsi="Times New Roman"/>
          <w:sz w:val="28"/>
          <w:szCs w:val="28"/>
        </w:rPr>
        <w:t xml:space="preserve"> и </w:t>
      </w:r>
      <w:r w:rsidR="00CB4A7E" w:rsidRPr="00CB4A7E">
        <w:rPr>
          <w:rFonts w:ascii="Times New Roman" w:hAnsi="Times New Roman"/>
          <w:i/>
          <w:sz w:val="28"/>
          <w:szCs w:val="28"/>
        </w:rPr>
        <w:t>Driver</w:t>
      </w:r>
      <w:r>
        <w:rPr>
          <w:rFonts w:ascii="Times New Roman" w:hAnsi="Times New Roman"/>
          <w:sz w:val="28"/>
          <w:szCs w:val="28"/>
        </w:rPr>
        <w:t xml:space="preserve">. В котором были реализованы поля </w:t>
      </w:r>
      <w:r w:rsidR="00CB4A7E">
        <w:rPr>
          <w:rFonts w:ascii="Times New Roman" w:hAnsi="Times New Roman"/>
          <w:sz w:val="28"/>
          <w:szCs w:val="28"/>
        </w:rPr>
        <w:t>исходя из условия</w:t>
      </w:r>
      <w:r w:rsidRPr="00242628">
        <w:rPr>
          <w:rFonts w:ascii="Times New Roman" w:hAnsi="Times New Roman"/>
          <w:sz w:val="28"/>
          <w:szCs w:val="28"/>
        </w:rPr>
        <w:t>.</w:t>
      </w:r>
      <w:r w:rsidR="00CB4A7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Был реализован метод </w:t>
      </w:r>
      <w:r w:rsidR="00CB4A7E">
        <w:rPr>
          <w:rFonts w:ascii="Times New Roman" w:hAnsi="Times New Roman"/>
          <w:i/>
          <w:sz w:val="28"/>
          <w:szCs w:val="28"/>
          <w:lang w:val="en-US"/>
        </w:rPr>
        <w:t>getStage</w:t>
      </w:r>
      <w:r w:rsidRPr="00242628">
        <w:rPr>
          <w:rFonts w:ascii="Times New Roman" w:hAnsi="Times New Roman"/>
          <w:sz w:val="28"/>
          <w:szCs w:val="28"/>
        </w:rPr>
        <w:t xml:space="preserve"> </w:t>
      </w:r>
      <w:r w:rsidR="00CB4A7E">
        <w:rPr>
          <w:rFonts w:ascii="Times New Roman" w:hAnsi="Times New Roman"/>
          <w:sz w:val="28"/>
          <w:szCs w:val="28"/>
        </w:rPr>
        <w:t xml:space="preserve"> для вывода водителей со стажем больше 5 лет</w:t>
      </w:r>
      <w:r w:rsidR="00BC217B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t>метод</w:t>
      </w:r>
      <w:r w:rsidR="00CB4A7E">
        <w:rPr>
          <w:rFonts w:ascii="Times New Roman" w:hAnsi="Times New Roman"/>
          <w:sz w:val="28"/>
          <w:szCs w:val="28"/>
        </w:rPr>
        <w:t xml:space="preserve"> </w:t>
      </w:r>
      <w:r w:rsidR="00CB4A7E" w:rsidRPr="00CB4A7E">
        <w:rPr>
          <w:rFonts w:ascii="Times New Roman" w:hAnsi="Times New Roman"/>
          <w:i/>
          <w:sz w:val="28"/>
          <w:szCs w:val="28"/>
          <w:lang w:val="en-US"/>
        </w:rPr>
        <w:t>getManufacture</w:t>
      </w:r>
      <w:r w:rsidR="00CB4A7E" w:rsidRPr="00CB4A7E">
        <w:rPr>
          <w:rFonts w:ascii="Times New Roman" w:hAnsi="Times New Roman"/>
          <w:sz w:val="28"/>
          <w:szCs w:val="28"/>
        </w:rPr>
        <w:t xml:space="preserve"> </w:t>
      </w:r>
      <w:r w:rsidR="00CB4A7E">
        <w:rPr>
          <w:rFonts w:ascii="Times New Roman" w:hAnsi="Times New Roman"/>
          <w:sz w:val="28"/>
          <w:szCs w:val="28"/>
        </w:rPr>
        <w:t>для вывода автомобилей советского производства</w:t>
      </w:r>
      <w:r w:rsidR="003B71C9" w:rsidRPr="003B71C9">
        <w:rPr>
          <w:rFonts w:ascii="Times New Roman" w:hAnsi="Times New Roman"/>
          <w:sz w:val="28"/>
          <w:szCs w:val="28"/>
        </w:rPr>
        <w:t>.</w:t>
      </w:r>
      <w:del w:id="17" w:author="frz.show@mail.ru" w:date="2023-03-16T15:19:00Z">
        <w:r w:rsidR="003B71C9" w:rsidRPr="003B71C9" w:rsidDel="00EC2AD5">
          <w:rPr>
            <w:rFonts w:ascii="Times New Roman" w:hAnsi="Times New Roman"/>
            <w:sz w:val="28"/>
            <w:szCs w:val="28"/>
          </w:rPr>
          <w:delText xml:space="preserve"> </w:delText>
        </w:r>
        <w:r w:rsidR="00CB4A7E" w:rsidDel="00EC2AD5">
          <w:rPr>
            <w:rFonts w:ascii="Times New Roman" w:hAnsi="Times New Roman"/>
            <w:sz w:val="28"/>
            <w:szCs w:val="28"/>
          </w:rPr>
          <w:delText>Листинг данных классов</w:delText>
        </w:r>
        <w:r w:rsidR="003B71C9" w:rsidDel="00EC2AD5">
          <w:rPr>
            <w:rFonts w:ascii="Times New Roman" w:hAnsi="Times New Roman"/>
            <w:sz w:val="28"/>
            <w:szCs w:val="28"/>
          </w:rPr>
          <w:delText xml:space="preserve"> указан в приложении </w:delText>
        </w:r>
        <w:r w:rsidR="003B71C9" w:rsidDel="00EC2AD5">
          <w:rPr>
            <w:rFonts w:ascii="Times New Roman" w:hAnsi="Times New Roman"/>
            <w:sz w:val="28"/>
            <w:szCs w:val="28"/>
            <w:lang w:val="en-US"/>
          </w:rPr>
          <w:delText>A</w:delText>
        </w:r>
        <w:r w:rsidR="003B71C9" w:rsidRPr="003B71C9" w:rsidDel="00EC2AD5">
          <w:rPr>
            <w:rFonts w:ascii="Times New Roman" w:hAnsi="Times New Roman"/>
            <w:sz w:val="28"/>
            <w:szCs w:val="28"/>
          </w:rPr>
          <w:delText>.</w:delText>
        </w:r>
        <w:r w:rsidR="00CB4A7E" w:rsidDel="00EC2AD5">
          <w:rPr>
            <w:rFonts w:ascii="Times New Roman" w:hAnsi="Times New Roman"/>
            <w:sz w:val="28"/>
            <w:szCs w:val="28"/>
          </w:rPr>
          <w:delText xml:space="preserve"> </w:delText>
        </w:r>
        <w:r w:rsidR="003B71C9" w:rsidDel="00EC2AD5">
          <w:rPr>
            <w:rFonts w:ascii="Times New Roman" w:hAnsi="Times New Roman"/>
            <w:sz w:val="28"/>
            <w:szCs w:val="28"/>
          </w:rPr>
          <w:delText xml:space="preserve">Листинг данных классов указан в приложении </w:delText>
        </w:r>
        <w:r w:rsidR="003B71C9" w:rsidDel="00EC2AD5">
          <w:rPr>
            <w:rFonts w:ascii="Times New Roman" w:hAnsi="Times New Roman"/>
            <w:sz w:val="28"/>
            <w:szCs w:val="28"/>
            <w:lang w:val="en-US"/>
          </w:rPr>
          <w:delText>A</w:delText>
        </w:r>
        <w:r w:rsidR="003B71C9" w:rsidRPr="003B71C9" w:rsidDel="00EC2AD5">
          <w:rPr>
            <w:rFonts w:ascii="Times New Roman" w:hAnsi="Times New Roman"/>
            <w:sz w:val="28"/>
            <w:szCs w:val="28"/>
          </w:rPr>
          <w:delText>.</w:delText>
        </w:r>
      </w:del>
      <w:r w:rsidR="003B71C9" w:rsidRPr="003B71C9">
        <w:rPr>
          <w:rFonts w:ascii="Times New Roman" w:hAnsi="Times New Roman"/>
          <w:sz w:val="28"/>
          <w:szCs w:val="28"/>
        </w:rPr>
        <w:t xml:space="preserve"> </w:t>
      </w:r>
      <w:del w:id="18" w:author="frz.show@mail.ru" w:date="2023-03-16T15:19:00Z">
        <w:r w:rsidR="003B71C9" w:rsidRPr="0006371E" w:rsidDel="00EC2AD5">
          <w:rPr>
            <w:rFonts w:ascii="Times New Roman" w:hAnsi="Times New Roman"/>
            <w:i/>
            <w:sz w:val="28"/>
            <w:szCs w:val="28"/>
            <w:lang w:val="en-US"/>
          </w:rPr>
          <w:delText>UML</w:delText>
        </w:r>
        <w:r w:rsidR="003B71C9" w:rsidRPr="003B71C9" w:rsidDel="00EC2AD5">
          <w:rPr>
            <w:rFonts w:ascii="Times New Roman" w:hAnsi="Times New Roman"/>
            <w:sz w:val="28"/>
            <w:szCs w:val="28"/>
          </w:rPr>
          <w:delText xml:space="preserve"> </w:delText>
        </w:r>
        <w:r w:rsidR="003B71C9" w:rsidDel="00EC2AD5">
          <w:rPr>
            <w:rFonts w:ascii="Times New Roman" w:hAnsi="Times New Roman"/>
            <w:sz w:val="28"/>
            <w:szCs w:val="28"/>
          </w:rPr>
          <w:delText xml:space="preserve">схема этих классов указана на рисунке </w:delText>
        </w:r>
        <w:r w:rsidR="0006371E" w:rsidDel="00EC2AD5">
          <w:rPr>
            <w:rFonts w:ascii="Times New Roman" w:hAnsi="Times New Roman"/>
            <w:sz w:val="28"/>
            <w:szCs w:val="28"/>
          </w:rPr>
          <w:delText>1.</w:delText>
        </w:r>
      </w:del>
    </w:p>
    <w:p w14:paraId="734E5432" w14:textId="45347C11" w:rsidR="00EC2AD5" w:rsidRPr="00EC2AD5" w:rsidDel="00EC2AD5" w:rsidRDefault="00EC2AD5" w:rsidP="00CB4A7E">
      <w:pPr>
        <w:spacing w:after="0" w:line="240" w:lineRule="auto"/>
        <w:ind w:firstLine="709"/>
        <w:jc w:val="both"/>
        <w:rPr>
          <w:del w:id="19" w:author="frz.show@mail.ru" w:date="2023-03-16T15:20:00Z"/>
          <w:rFonts w:ascii="Times New Roman" w:hAnsi="Times New Roman"/>
          <w:sz w:val="28"/>
          <w:szCs w:val="28"/>
        </w:rPr>
      </w:pPr>
      <w:ins w:id="20" w:author="frz.show@mail.ru" w:date="2023-03-16T15:19:00Z">
        <w:r>
          <w:rPr>
            <w:rFonts w:ascii="Times New Roman" w:hAnsi="Times New Roman"/>
            <w:sz w:val="28"/>
            <w:szCs w:val="28"/>
          </w:rPr>
          <w:t xml:space="preserve">На рисунке 1 изображена </w:t>
        </w:r>
        <w:r w:rsidRPr="00EC2AD5">
          <w:rPr>
            <w:rFonts w:ascii="Times New Roman" w:hAnsi="Times New Roman"/>
            <w:i/>
            <w:iCs/>
            <w:sz w:val="28"/>
            <w:szCs w:val="28"/>
            <w:lang w:val="en-US"/>
            <w:rPrChange w:id="21" w:author="frz.show@mail.ru" w:date="2023-03-16T15:27:00Z">
              <w:rPr>
                <w:rFonts w:ascii="Times New Roman" w:hAnsi="Times New Roman"/>
                <w:sz w:val="28"/>
                <w:szCs w:val="28"/>
                <w:lang w:val="en-US"/>
              </w:rPr>
            </w:rPrChange>
          </w:rPr>
          <w:t>UML</w:t>
        </w:r>
        <w:r w:rsidRPr="00EC2AD5">
          <w:rPr>
            <w:rFonts w:ascii="Times New Roman" w:hAnsi="Times New Roman"/>
            <w:sz w:val="28"/>
            <w:szCs w:val="28"/>
            <w:rPrChange w:id="22" w:author="frz.show@mail.ru" w:date="2023-03-16T15:19:00Z">
              <w:rPr>
                <w:rFonts w:ascii="Times New Roman" w:hAnsi="Times New Roman"/>
                <w:sz w:val="28"/>
                <w:szCs w:val="28"/>
                <w:lang w:val="en-US"/>
              </w:rPr>
            </w:rPrChange>
          </w:rPr>
          <w:t xml:space="preserve"> </w:t>
        </w:r>
        <w:r>
          <w:rPr>
            <w:rFonts w:ascii="Times New Roman" w:hAnsi="Times New Roman"/>
            <w:sz w:val="28"/>
            <w:szCs w:val="28"/>
          </w:rPr>
          <w:t>схема классов</w:t>
        </w:r>
      </w:ins>
    </w:p>
    <w:p w14:paraId="3B9FB1D9" w14:textId="77777777" w:rsidR="0006371E" w:rsidRDefault="0006371E" w:rsidP="00EC2AD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876B14A" w14:textId="7164867B" w:rsidR="0006371E" w:rsidRDefault="00CB4A7E" w:rsidP="0006371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del w:id="23" w:author="frz.show@mail.ru" w:date="2023-03-16T10:38:00Z">
        <w:r w:rsidDel="00225D08">
          <w:rPr>
            <w:noProof/>
          </w:rPr>
          <w:lastRenderedPageBreak/>
          <w:drawing>
            <wp:inline distT="0" distB="0" distL="0" distR="0" wp14:anchorId="3AE7F4FA" wp14:editId="067F418E">
              <wp:extent cx="5076748" cy="3184167"/>
              <wp:effectExtent l="0" t="0" r="0" b="0"/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68" cy="318624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24" w:author="frz.show@mail.ru" w:date="2023-03-21T19:23:00Z">
        <w:r w:rsidR="005A4653" w:rsidRPr="005A4653">
          <w:rPr>
            <w:rFonts w:ascii="Times New Roman" w:hAnsi="Times New Roman"/>
            <w:sz w:val="28"/>
            <w:szCs w:val="28"/>
          </w:rPr>
          <w:drawing>
            <wp:inline distT="0" distB="0" distL="0" distR="0" wp14:anchorId="3888024A" wp14:editId="2FE89108">
              <wp:extent cx="5940425" cy="4431030"/>
              <wp:effectExtent l="0" t="0" r="3175" b="7620"/>
              <wp:docPr id="5" name="Рисунок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44310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C7C4D74" w14:textId="77777777" w:rsidR="0006371E" w:rsidRDefault="0006371E" w:rsidP="0006371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7B458CC" w14:textId="77777777" w:rsidR="0006371E" w:rsidRDefault="0006371E" w:rsidP="0006371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Pr="0001678D">
        <w:rPr>
          <w:rFonts w:ascii="Times New Roman" w:hAnsi="Times New Roman"/>
          <w:i/>
          <w:iCs/>
          <w:sz w:val="28"/>
          <w:szCs w:val="28"/>
          <w:lang w:val="en-US"/>
          <w:rPrChange w:id="25" w:author="frz.show@mail.ru" w:date="2023-03-16T15:46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>UML</w:t>
      </w:r>
      <w:r w:rsidRPr="00CB4A7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схема классов </w:t>
      </w:r>
    </w:p>
    <w:p w14:paraId="6CBF551C" w14:textId="77777777" w:rsidR="0006371E" w:rsidRPr="0006371E" w:rsidRDefault="0006371E" w:rsidP="0006371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3310C8F" w14:textId="270728A0" w:rsidR="003B71C9" w:rsidDel="00EC2AD5" w:rsidRDefault="0006371E" w:rsidP="00242628">
      <w:pPr>
        <w:spacing w:after="0" w:line="240" w:lineRule="auto"/>
        <w:ind w:firstLine="709"/>
        <w:jc w:val="both"/>
        <w:rPr>
          <w:del w:id="26" w:author="frz.show@mail.ru" w:date="2023-03-16T15:23:00Z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создании архитектуры классов в методе </w:t>
      </w:r>
      <w:r w:rsidRPr="0006371E">
        <w:rPr>
          <w:rFonts w:ascii="Times New Roman" w:hAnsi="Times New Roman"/>
          <w:i/>
          <w:sz w:val="28"/>
          <w:szCs w:val="28"/>
        </w:rPr>
        <w:t>main</w:t>
      </w:r>
      <w:r>
        <w:rPr>
          <w:rFonts w:ascii="Times New Roman" w:hAnsi="Times New Roman"/>
          <w:sz w:val="28"/>
          <w:szCs w:val="28"/>
        </w:rPr>
        <w:t xml:space="preserve"> был создан список</w:t>
      </w:r>
      <w:r w:rsidR="00CB4A7E">
        <w:rPr>
          <w:rFonts w:ascii="Times New Roman" w:hAnsi="Times New Roman"/>
          <w:sz w:val="28"/>
          <w:szCs w:val="28"/>
        </w:rPr>
        <w:t xml:space="preserve"> автомобилей со всеми данными параметрами</w:t>
      </w:r>
      <w:r>
        <w:rPr>
          <w:rFonts w:ascii="Times New Roman" w:hAnsi="Times New Roman"/>
          <w:sz w:val="28"/>
          <w:szCs w:val="28"/>
        </w:rPr>
        <w:t xml:space="preserve">. Результат работы метода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06371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указан на рисунке 2.</w:t>
      </w:r>
      <w:del w:id="27" w:author="frz.show@mail.ru" w:date="2023-03-16T15:21:00Z">
        <w:r w:rsidDel="00EC2AD5">
          <w:rPr>
            <w:rFonts w:ascii="Times New Roman" w:hAnsi="Times New Roman"/>
            <w:sz w:val="28"/>
            <w:szCs w:val="28"/>
          </w:rPr>
          <w:delText xml:space="preserve"> Листинг класса </w:delText>
        </w:r>
        <w:r w:rsidRPr="0006371E" w:rsidDel="00EC2AD5">
          <w:rPr>
            <w:rFonts w:ascii="Times New Roman" w:hAnsi="Times New Roman"/>
            <w:i/>
            <w:sz w:val="28"/>
            <w:szCs w:val="28"/>
          </w:rPr>
          <w:delText>Main</w:delText>
        </w:r>
        <w:r w:rsidDel="00EC2AD5">
          <w:rPr>
            <w:rFonts w:ascii="Times New Roman" w:hAnsi="Times New Roman"/>
            <w:sz w:val="28"/>
            <w:szCs w:val="28"/>
          </w:rPr>
          <w:delText xml:space="preserve"> указан в приложении </w:delText>
        </w:r>
        <w:r w:rsidDel="00EC2AD5">
          <w:rPr>
            <w:rFonts w:ascii="Times New Roman" w:hAnsi="Times New Roman"/>
            <w:sz w:val="28"/>
            <w:szCs w:val="28"/>
            <w:lang w:val="en-US"/>
          </w:rPr>
          <w:delText>A</w:delText>
        </w:r>
        <w:r w:rsidRPr="0006371E" w:rsidDel="00EC2AD5">
          <w:rPr>
            <w:rFonts w:ascii="Times New Roman" w:hAnsi="Times New Roman"/>
            <w:sz w:val="28"/>
            <w:szCs w:val="28"/>
          </w:rPr>
          <w:delText>.</w:delText>
        </w:r>
      </w:del>
    </w:p>
    <w:p w14:paraId="0BBB8752" w14:textId="77777777" w:rsidR="0006371E" w:rsidRDefault="0006371E" w:rsidP="00EC2AD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442FF34" w14:textId="6521F7AF" w:rsidR="0006371E" w:rsidDel="00EC2AD5" w:rsidRDefault="00CB4A7E" w:rsidP="0006371E">
      <w:pPr>
        <w:spacing w:after="0" w:line="240" w:lineRule="auto"/>
        <w:jc w:val="center"/>
        <w:rPr>
          <w:del w:id="28" w:author="frz.show@mail.ru" w:date="2023-03-16T15:23:00Z"/>
          <w:rFonts w:ascii="Times New Roman" w:hAnsi="Times New Roman"/>
          <w:sz w:val="28"/>
          <w:szCs w:val="28"/>
        </w:rPr>
      </w:pPr>
      <w:del w:id="29" w:author="frz.show@mail.ru" w:date="2023-03-16T10:39:00Z">
        <w:r w:rsidDel="00225D08">
          <w:rPr>
            <w:noProof/>
          </w:rPr>
          <w:drawing>
            <wp:inline distT="0" distB="0" distL="0" distR="0" wp14:anchorId="7EE91090" wp14:editId="7D45D9DB">
              <wp:extent cx="1989734" cy="2088562"/>
              <wp:effectExtent l="0" t="0" r="0" b="6985"/>
              <wp:docPr id="3" name="Рисуно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92862" cy="209184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30" w:author="frz.show@mail.ru" w:date="2023-03-16T10:39:00Z">
        <w:r w:rsidR="00225D08" w:rsidRPr="00225D08">
          <w:rPr>
            <w:rFonts w:ascii="Times New Roman" w:hAnsi="Times New Roman"/>
            <w:noProof/>
            <w:sz w:val="28"/>
            <w:szCs w:val="28"/>
          </w:rPr>
          <w:drawing>
            <wp:inline distT="0" distB="0" distL="0" distR="0" wp14:anchorId="6327D3CE" wp14:editId="09F580DF">
              <wp:extent cx="3115110" cy="2295845"/>
              <wp:effectExtent l="0" t="0" r="9525" b="0"/>
              <wp:docPr id="4" name="Рисунок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15110" cy="22958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9453105" w14:textId="77777777" w:rsidR="0006371E" w:rsidRDefault="0006371E" w:rsidP="00EC2AD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E764DD1" w14:textId="5B5D969F" w:rsidR="0006371E" w:rsidRPr="00CB4A7E" w:rsidRDefault="0006371E" w:rsidP="00F3037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</w:t>
      </w:r>
      <w:ins w:id="31" w:author="frz.show@mail.ru" w:date="2023-03-16T15:21:00Z">
        <w:r w:rsidR="00EC2AD5">
          <w:rPr>
            <w:rFonts w:ascii="Times New Roman" w:hAnsi="Times New Roman"/>
            <w:sz w:val="28"/>
            <w:szCs w:val="28"/>
          </w:rPr>
          <w:t>Результат</w:t>
        </w:r>
      </w:ins>
      <w:del w:id="32" w:author="frz.show@mail.ru" w:date="2023-03-16T15:21:00Z">
        <w:r w:rsidDel="00EC2AD5">
          <w:rPr>
            <w:rFonts w:ascii="Times New Roman" w:hAnsi="Times New Roman"/>
            <w:sz w:val="28"/>
            <w:szCs w:val="28"/>
          </w:rPr>
          <w:delText>Пример</w:delText>
        </w:r>
      </w:del>
      <w:r>
        <w:rPr>
          <w:rFonts w:ascii="Times New Roman" w:hAnsi="Times New Roman"/>
          <w:sz w:val="28"/>
          <w:szCs w:val="28"/>
        </w:rPr>
        <w:t xml:space="preserve"> работы метода </w:t>
      </w:r>
      <w:r>
        <w:rPr>
          <w:rFonts w:ascii="Times New Roman" w:hAnsi="Times New Roman"/>
          <w:sz w:val="28"/>
          <w:szCs w:val="28"/>
          <w:lang w:val="en-US"/>
        </w:rPr>
        <w:t>main</w:t>
      </w:r>
    </w:p>
    <w:p w14:paraId="5B942793" w14:textId="77777777" w:rsidR="00F30379" w:rsidRPr="00CB4A7E" w:rsidDel="00EC2AD5" w:rsidRDefault="00F30379" w:rsidP="00F30379">
      <w:pPr>
        <w:spacing w:after="0" w:line="240" w:lineRule="auto"/>
        <w:jc w:val="center"/>
        <w:rPr>
          <w:del w:id="33" w:author="frz.show@mail.ru" w:date="2023-03-16T15:27:00Z"/>
          <w:rFonts w:ascii="Times New Roman" w:hAnsi="Times New Roman"/>
          <w:sz w:val="28"/>
          <w:szCs w:val="28"/>
        </w:rPr>
      </w:pPr>
    </w:p>
    <w:p w14:paraId="5DBF1010" w14:textId="77777777" w:rsidR="00F30379" w:rsidRPr="00F30379" w:rsidRDefault="00F3037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  <w:pPrChange w:id="34" w:author="frz.show@mail.ru" w:date="2023-03-16T15:27:00Z">
          <w:pPr>
            <w:spacing w:after="0" w:line="240" w:lineRule="auto"/>
            <w:ind w:firstLine="709"/>
            <w:jc w:val="both"/>
          </w:pPr>
        </w:pPrChange>
      </w:pPr>
      <w:del w:id="35" w:author="frz.show@mail.ru" w:date="2023-03-16T15:27:00Z">
        <w:r w:rsidDel="00EC2AD5">
          <w:rPr>
            <w:rFonts w:ascii="Times New Roman" w:hAnsi="Times New Roman"/>
            <w:sz w:val="28"/>
            <w:szCs w:val="28"/>
          </w:rPr>
          <w:delText>После проверки работосп</w:delText>
        </w:r>
      </w:del>
      <w:del w:id="36" w:author="frz.show@mail.ru" w:date="2023-03-16T15:26:00Z">
        <w:r w:rsidDel="00EC2AD5">
          <w:rPr>
            <w:rFonts w:ascii="Times New Roman" w:hAnsi="Times New Roman"/>
            <w:sz w:val="28"/>
            <w:szCs w:val="28"/>
          </w:rPr>
          <w:delText xml:space="preserve">особности проекта был создан </w:delText>
        </w:r>
        <w:r w:rsidRPr="00F30379" w:rsidDel="00EC2AD5">
          <w:rPr>
            <w:rFonts w:ascii="Times New Roman" w:hAnsi="Times New Roman"/>
            <w:i/>
            <w:sz w:val="28"/>
            <w:szCs w:val="28"/>
            <w:lang w:val="en-US"/>
          </w:rPr>
          <w:delText>jar</w:delText>
        </w:r>
        <w:r w:rsidRPr="00F30379" w:rsidDel="00EC2AD5">
          <w:rPr>
            <w:rFonts w:ascii="Times New Roman" w:hAnsi="Times New Roman"/>
            <w:sz w:val="28"/>
            <w:szCs w:val="28"/>
          </w:rPr>
          <w:delText xml:space="preserve"> </w:delText>
        </w:r>
        <w:r w:rsidDel="00EC2AD5">
          <w:rPr>
            <w:rFonts w:ascii="Times New Roman" w:hAnsi="Times New Roman"/>
            <w:sz w:val="28"/>
            <w:szCs w:val="28"/>
          </w:rPr>
          <w:delText xml:space="preserve">файл </w:delText>
        </w:r>
        <w:r w:rsidRPr="00C60861" w:rsidDel="00EC2AD5">
          <w:rPr>
            <w:rFonts w:ascii="Times New Roman" w:hAnsi="Times New Roman"/>
            <w:sz w:val="28"/>
            <w:szCs w:val="28"/>
          </w:rPr>
          <w:delText>для дальнейшего использования в качестве библиотечных классов</w:delText>
        </w:r>
        <w:r w:rsidDel="00EC2AD5">
          <w:rPr>
            <w:rFonts w:ascii="Times New Roman" w:hAnsi="Times New Roman"/>
            <w:sz w:val="28"/>
            <w:szCs w:val="28"/>
          </w:rPr>
          <w:delText>.</w:delText>
        </w:r>
      </w:del>
    </w:p>
    <w:p w14:paraId="05D8119B" w14:textId="77777777" w:rsidR="0006371E" w:rsidRPr="00F30379" w:rsidRDefault="0006371E" w:rsidP="0006371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6371E">
        <w:rPr>
          <w:rFonts w:ascii="Times New Roman" w:hAnsi="Times New Roman"/>
          <w:b/>
          <w:sz w:val="28"/>
          <w:szCs w:val="28"/>
        </w:rPr>
        <w:t>Вывод</w:t>
      </w:r>
      <w:r w:rsidRPr="00F30379">
        <w:rPr>
          <w:rFonts w:ascii="Times New Roman" w:hAnsi="Times New Roman"/>
          <w:sz w:val="28"/>
          <w:szCs w:val="28"/>
        </w:rPr>
        <w:t xml:space="preserve">: </w:t>
      </w:r>
      <w:r w:rsidR="00F30379">
        <w:rPr>
          <w:rFonts w:ascii="Times New Roman" w:hAnsi="Times New Roman"/>
          <w:sz w:val="28"/>
          <w:szCs w:val="28"/>
        </w:rPr>
        <w:t>в ходе выполнения лабораторной работы были изучены основные принципы построения приложений с помощью Объектно-Ориентированного подхода.</w:t>
      </w:r>
      <w:r w:rsidR="00F30379" w:rsidRPr="00F30379">
        <w:rPr>
          <w:rFonts w:ascii="Times New Roman" w:hAnsi="Times New Roman"/>
          <w:sz w:val="28"/>
          <w:szCs w:val="28"/>
        </w:rPr>
        <w:t xml:space="preserve"> </w:t>
      </w:r>
      <w:r w:rsidR="00F30379">
        <w:rPr>
          <w:rFonts w:ascii="Times New Roman" w:hAnsi="Times New Roman"/>
          <w:sz w:val="28"/>
          <w:szCs w:val="28"/>
        </w:rPr>
        <w:t xml:space="preserve">Была разработана </w:t>
      </w:r>
      <w:r w:rsidR="00F30379" w:rsidRPr="00F30379">
        <w:rPr>
          <w:rFonts w:ascii="Times New Roman" w:hAnsi="Times New Roman"/>
          <w:i/>
          <w:sz w:val="28"/>
          <w:szCs w:val="28"/>
          <w:lang w:val="en-US"/>
        </w:rPr>
        <w:t>UML</w:t>
      </w:r>
      <w:r w:rsidR="00F30379" w:rsidRPr="00F30379">
        <w:rPr>
          <w:rFonts w:ascii="Times New Roman" w:hAnsi="Times New Roman"/>
          <w:sz w:val="28"/>
          <w:szCs w:val="28"/>
        </w:rPr>
        <w:t xml:space="preserve"> </w:t>
      </w:r>
      <w:r w:rsidR="00F30379">
        <w:rPr>
          <w:rFonts w:ascii="Times New Roman" w:hAnsi="Times New Roman"/>
          <w:sz w:val="28"/>
          <w:szCs w:val="28"/>
        </w:rPr>
        <w:t xml:space="preserve">схема для построения иерархии классов. Был изучен способ сохранения иерархии классов в виде </w:t>
      </w:r>
      <w:r w:rsidR="00F30379">
        <w:rPr>
          <w:rFonts w:ascii="Times New Roman" w:hAnsi="Times New Roman"/>
          <w:sz w:val="28"/>
          <w:szCs w:val="28"/>
        </w:rPr>
        <w:lastRenderedPageBreak/>
        <w:t xml:space="preserve">файла </w:t>
      </w:r>
      <w:r w:rsidR="00F30379" w:rsidRPr="00F30379">
        <w:rPr>
          <w:rFonts w:ascii="Times New Roman" w:hAnsi="Times New Roman"/>
          <w:i/>
          <w:sz w:val="28"/>
          <w:szCs w:val="28"/>
          <w:lang w:val="en-US"/>
        </w:rPr>
        <w:t>jar</w:t>
      </w:r>
      <w:r w:rsidR="00F30379" w:rsidRPr="00F30379">
        <w:rPr>
          <w:rFonts w:ascii="Times New Roman" w:hAnsi="Times New Roman"/>
          <w:sz w:val="28"/>
          <w:szCs w:val="28"/>
        </w:rPr>
        <w:t xml:space="preserve">. </w:t>
      </w:r>
      <w:r w:rsidR="00F30379">
        <w:rPr>
          <w:rFonts w:ascii="Times New Roman" w:hAnsi="Times New Roman"/>
          <w:sz w:val="28"/>
          <w:szCs w:val="28"/>
        </w:rPr>
        <w:t xml:space="preserve">Также были изучены основные синтаксические правила языка </w:t>
      </w:r>
      <w:r w:rsidR="00F30379" w:rsidRPr="00F30379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30379">
        <w:rPr>
          <w:rFonts w:ascii="Times New Roman" w:hAnsi="Times New Roman"/>
          <w:sz w:val="28"/>
          <w:szCs w:val="28"/>
        </w:rPr>
        <w:t>.</w:t>
      </w:r>
    </w:p>
    <w:p w14:paraId="4D2807FA" w14:textId="77777777" w:rsidR="00F30379" w:rsidRPr="0006371E" w:rsidRDefault="00F30379" w:rsidP="00CB4A7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3C6E328" w14:textId="77777777" w:rsidR="003B71C9" w:rsidRPr="00BC217B" w:rsidRDefault="0006371E" w:rsidP="0006371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6371E">
        <w:rPr>
          <w:rFonts w:ascii="Times New Roman" w:hAnsi="Times New Roman"/>
          <w:b/>
          <w:sz w:val="28"/>
          <w:szCs w:val="28"/>
        </w:rPr>
        <w:t>ПРИЛОЖЕНИЕ</w:t>
      </w:r>
      <w:r w:rsidRPr="00BC217B">
        <w:rPr>
          <w:rFonts w:ascii="Times New Roman" w:hAnsi="Times New Roman"/>
          <w:b/>
          <w:sz w:val="28"/>
          <w:szCs w:val="28"/>
        </w:rPr>
        <w:t xml:space="preserve"> </w:t>
      </w:r>
      <w:r w:rsidRPr="0006371E">
        <w:rPr>
          <w:rFonts w:ascii="Times New Roman" w:hAnsi="Times New Roman"/>
          <w:b/>
          <w:sz w:val="28"/>
          <w:szCs w:val="28"/>
          <w:lang w:val="en-US"/>
        </w:rPr>
        <w:t>A</w:t>
      </w:r>
    </w:p>
    <w:p w14:paraId="50052722" w14:textId="77777777" w:rsidR="0006371E" w:rsidRPr="00BC217B" w:rsidRDefault="0006371E" w:rsidP="0006371E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C21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BC217B">
        <w:rPr>
          <w:rFonts w:ascii="Times New Roman" w:hAnsi="Times New Roman"/>
          <w:sz w:val="28"/>
          <w:szCs w:val="28"/>
        </w:rPr>
        <w:t xml:space="preserve"> </w:t>
      </w:r>
      <w:r w:rsidR="00CB4A7E">
        <w:rPr>
          <w:rFonts w:ascii="Times New Roman" w:hAnsi="Times New Roman"/>
          <w:i/>
          <w:sz w:val="28"/>
          <w:szCs w:val="28"/>
          <w:lang w:val="en-US"/>
        </w:rPr>
        <w:t>Main</w:t>
      </w:r>
    </w:p>
    <w:p w14:paraId="7918596A" w14:textId="77777777" w:rsidR="00194213" w:rsidRPr="00194213" w:rsidRDefault="00194213">
      <w:pPr>
        <w:spacing w:after="0" w:line="240" w:lineRule="auto"/>
        <w:rPr>
          <w:ins w:id="37" w:author="frz.show@mail.ru" w:date="2023-03-16T10:19:00Z"/>
          <w:rFonts w:ascii="Consolas" w:hAnsi="Consolas"/>
          <w:sz w:val="21"/>
          <w:szCs w:val="21"/>
          <w:lang w:val="en-US"/>
          <w:rPrChange w:id="38" w:author="frz.show@mail.ru" w:date="2023-03-16T10:19:00Z">
            <w:rPr>
              <w:ins w:id="39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40" w:author="frz.show@mail.ru" w:date="2023-03-16T10:19:00Z">
          <w:pPr>
            <w:spacing w:after="0" w:line="240" w:lineRule="auto"/>
            <w:jc w:val="center"/>
          </w:pPr>
        </w:pPrChange>
      </w:pPr>
      <w:ins w:id="41" w:author="frz.show@mail.ru" w:date="2023-03-16T10:19:00Z">
        <w:r w:rsidRPr="00194213">
          <w:rPr>
            <w:rFonts w:ascii="Consolas" w:hAnsi="Consolas"/>
            <w:sz w:val="21"/>
            <w:szCs w:val="21"/>
            <w:lang w:val="en-US"/>
            <w:rPrChange w:id="42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>import java.lang.reflect.Array;</w:t>
        </w:r>
      </w:ins>
    </w:p>
    <w:p w14:paraId="362B40A1" w14:textId="77777777" w:rsidR="00194213" w:rsidRPr="00225D08" w:rsidRDefault="00194213">
      <w:pPr>
        <w:spacing w:after="0" w:line="240" w:lineRule="auto"/>
        <w:rPr>
          <w:ins w:id="43" w:author="frz.show@mail.ru" w:date="2023-03-16T10:19:00Z"/>
          <w:rFonts w:ascii="Consolas" w:hAnsi="Consolas"/>
          <w:sz w:val="21"/>
          <w:szCs w:val="21"/>
          <w:lang w:val="en-US"/>
          <w:rPrChange w:id="44" w:author="frz.show@mail.ru" w:date="2023-03-16T10:38:00Z">
            <w:rPr>
              <w:ins w:id="45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46" w:author="frz.show@mail.ru" w:date="2023-03-16T10:19:00Z">
          <w:pPr>
            <w:spacing w:after="0" w:line="240" w:lineRule="auto"/>
            <w:jc w:val="center"/>
          </w:pPr>
        </w:pPrChange>
      </w:pPr>
      <w:ins w:id="47" w:author="frz.show@mail.ru" w:date="2023-03-16T10:19:00Z">
        <w:r w:rsidRPr="00194213">
          <w:rPr>
            <w:rFonts w:ascii="Consolas" w:hAnsi="Consolas"/>
            <w:sz w:val="21"/>
            <w:szCs w:val="21"/>
            <w:lang w:val="en-US"/>
            <w:rPrChange w:id="48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>import java.time.LocalTime;</w:t>
        </w:r>
      </w:ins>
    </w:p>
    <w:p w14:paraId="345B238D" w14:textId="77777777" w:rsidR="00194213" w:rsidRPr="00194213" w:rsidRDefault="00194213">
      <w:pPr>
        <w:spacing w:after="0" w:line="240" w:lineRule="auto"/>
        <w:rPr>
          <w:ins w:id="49" w:author="frz.show@mail.ru" w:date="2023-03-16T10:19:00Z"/>
          <w:rFonts w:ascii="Consolas" w:hAnsi="Consolas"/>
          <w:sz w:val="21"/>
          <w:szCs w:val="21"/>
          <w:lang w:val="en-US"/>
          <w:rPrChange w:id="50" w:author="frz.show@mail.ru" w:date="2023-03-16T10:19:00Z">
            <w:rPr>
              <w:ins w:id="51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52" w:author="frz.show@mail.ru" w:date="2023-03-16T10:19:00Z">
          <w:pPr>
            <w:spacing w:after="0" w:line="240" w:lineRule="auto"/>
            <w:jc w:val="center"/>
          </w:pPr>
        </w:pPrChange>
      </w:pPr>
      <w:ins w:id="53" w:author="frz.show@mail.ru" w:date="2023-03-16T10:19:00Z">
        <w:r w:rsidRPr="00194213">
          <w:rPr>
            <w:rFonts w:ascii="Consolas" w:hAnsi="Consolas"/>
            <w:sz w:val="21"/>
            <w:szCs w:val="21"/>
            <w:lang w:val="en-US"/>
            <w:rPrChange w:id="54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>import java.util.ArrayList;</w:t>
        </w:r>
      </w:ins>
    </w:p>
    <w:p w14:paraId="276FA181" w14:textId="77777777" w:rsidR="00194213" w:rsidRPr="00194213" w:rsidRDefault="00194213">
      <w:pPr>
        <w:spacing w:after="0" w:line="240" w:lineRule="auto"/>
        <w:rPr>
          <w:ins w:id="55" w:author="frz.show@mail.ru" w:date="2023-03-16T10:19:00Z"/>
          <w:rFonts w:ascii="Consolas" w:hAnsi="Consolas"/>
          <w:sz w:val="21"/>
          <w:szCs w:val="21"/>
          <w:lang w:val="en-US"/>
          <w:rPrChange w:id="56" w:author="frz.show@mail.ru" w:date="2023-03-16T10:19:00Z">
            <w:rPr>
              <w:ins w:id="57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58" w:author="frz.show@mail.ru" w:date="2023-03-16T10:19:00Z">
          <w:pPr>
            <w:spacing w:after="0" w:line="240" w:lineRule="auto"/>
            <w:jc w:val="center"/>
          </w:pPr>
        </w:pPrChange>
      </w:pPr>
      <w:ins w:id="59" w:author="frz.show@mail.ru" w:date="2023-03-16T10:19:00Z">
        <w:r w:rsidRPr="00194213">
          <w:rPr>
            <w:rFonts w:ascii="Consolas" w:hAnsi="Consolas"/>
            <w:sz w:val="21"/>
            <w:szCs w:val="21"/>
            <w:lang w:val="en-US"/>
            <w:rPrChange w:id="60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>public class Main {</w:t>
        </w:r>
      </w:ins>
    </w:p>
    <w:p w14:paraId="00939E12" w14:textId="77777777" w:rsidR="00194213" w:rsidRPr="00194213" w:rsidRDefault="00194213">
      <w:pPr>
        <w:spacing w:after="0" w:line="240" w:lineRule="auto"/>
        <w:rPr>
          <w:ins w:id="61" w:author="frz.show@mail.ru" w:date="2023-03-16T10:19:00Z"/>
          <w:rFonts w:ascii="Consolas" w:hAnsi="Consolas"/>
          <w:sz w:val="21"/>
          <w:szCs w:val="21"/>
          <w:lang w:val="en-US"/>
          <w:rPrChange w:id="62" w:author="frz.show@mail.ru" w:date="2023-03-16T10:19:00Z">
            <w:rPr>
              <w:ins w:id="63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64" w:author="frz.show@mail.ru" w:date="2023-03-16T10:19:00Z">
          <w:pPr>
            <w:spacing w:after="0" w:line="240" w:lineRule="auto"/>
            <w:jc w:val="center"/>
          </w:pPr>
        </w:pPrChange>
      </w:pPr>
      <w:ins w:id="65" w:author="frz.show@mail.ru" w:date="2023-03-16T10:19:00Z">
        <w:r w:rsidRPr="00194213">
          <w:rPr>
            <w:rFonts w:ascii="Consolas" w:hAnsi="Consolas"/>
            <w:sz w:val="21"/>
            <w:szCs w:val="21"/>
            <w:lang w:val="en-US"/>
            <w:rPrChange w:id="66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public static void main(String[] args) {</w:t>
        </w:r>
      </w:ins>
    </w:p>
    <w:p w14:paraId="3A23C19A" w14:textId="77777777" w:rsidR="00194213" w:rsidRPr="00194213" w:rsidRDefault="00194213">
      <w:pPr>
        <w:spacing w:after="0" w:line="240" w:lineRule="auto"/>
        <w:rPr>
          <w:ins w:id="67" w:author="frz.show@mail.ru" w:date="2023-03-16T10:19:00Z"/>
          <w:rFonts w:ascii="Consolas" w:hAnsi="Consolas"/>
          <w:sz w:val="21"/>
          <w:szCs w:val="21"/>
          <w:lang w:val="en-US"/>
          <w:rPrChange w:id="68" w:author="frz.show@mail.ru" w:date="2023-03-16T10:19:00Z">
            <w:rPr>
              <w:ins w:id="69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70" w:author="frz.show@mail.ru" w:date="2023-03-16T10:19:00Z">
          <w:pPr>
            <w:spacing w:after="0" w:line="240" w:lineRule="auto"/>
            <w:jc w:val="center"/>
          </w:pPr>
        </w:pPrChange>
      </w:pPr>
      <w:ins w:id="71" w:author="frz.show@mail.ru" w:date="2023-03-16T10:19:00Z">
        <w:r w:rsidRPr="00194213">
          <w:rPr>
            <w:rFonts w:ascii="Consolas" w:hAnsi="Consolas"/>
            <w:sz w:val="21"/>
            <w:szCs w:val="21"/>
            <w:lang w:val="en-US"/>
            <w:rPrChange w:id="72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    Car car1 = new Car("Audi", "A", 2700, new Driver("Царьков", "Даниил", "Константинович", 5), new Engine("Германия", 400));</w:t>
        </w:r>
      </w:ins>
    </w:p>
    <w:p w14:paraId="08C6F91B" w14:textId="77777777" w:rsidR="00194213" w:rsidRPr="00194213" w:rsidRDefault="00194213">
      <w:pPr>
        <w:spacing w:after="0" w:line="240" w:lineRule="auto"/>
        <w:rPr>
          <w:ins w:id="73" w:author="frz.show@mail.ru" w:date="2023-03-16T10:19:00Z"/>
          <w:rFonts w:ascii="Consolas" w:hAnsi="Consolas"/>
          <w:sz w:val="21"/>
          <w:szCs w:val="21"/>
          <w:lang w:val="en-US"/>
          <w:rPrChange w:id="74" w:author="frz.show@mail.ru" w:date="2023-03-16T10:19:00Z">
            <w:rPr>
              <w:ins w:id="75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76" w:author="frz.show@mail.ru" w:date="2023-03-16T10:19:00Z">
          <w:pPr>
            <w:spacing w:after="0" w:line="240" w:lineRule="auto"/>
            <w:jc w:val="center"/>
          </w:pPr>
        </w:pPrChange>
      </w:pPr>
      <w:ins w:id="77" w:author="frz.show@mail.ru" w:date="2023-03-16T10:19:00Z">
        <w:r w:rsidRPr="00194213">
          <w:rPr>
            <w:rFonts w:ascii="Consolas" w:hAnsi="Consolas"/>
            <w:sz w:val="21"/>
            <w:szCs w:val="21"/>
            <w:lang w:val="en-US"/>
            <w:rPrChange w:id="78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    Car car2 = new Car("BMW", "B", 2500, new Driver("Лесков", "Антон", "Андреевич", 3), new Engine("Польша", 500));</w:t>
        </w:r>
      </w:ins>
    </w:p>
    <w:p w14:paraId="544F3CAD" w14:textId="77777777" w:rsidR="00194213" w:rsidRPr="00194213" w:rsidRDefault="00194213">
      <w:pPr>
        <w:spacing w:after="0" w:line="240" w:lineRule="auto"/>
        <w:rPr>
          <w:ins w:id="79" w:author="frz.show@mail.ru" w:date="2023-03-16T10:19:00Z"/>
          <w:rFonts w:ascii="Consolas" w:hAnsi="Consolas"/>
          <w:sz w:val="21"/>
          <w:szCs w:val="21"/>
          <w:lang w:val="en-US"/>
          <w:rPrChange w:id="80" w:author="frz.show@mail.ru" w:date="2023-03-16T10:19:00Z">
            <w:rPr>
              <w:ins w:id="81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82" w:author="frz.show@mail.ru" w:date="2023-03-16T10:19:00Z">
          <w:pPr>
            <w:spacing w:after="0" w:line="240" w:lineRule="auto"/>
            <w:jc w:val="center"/>
          </w:pPr>
        </w:pPrChange>
      </w:pPr>
      <w:ins w:id="83" w:author="frz.show@mail.ru" w:date="2023-03-16T10:19:00Z">
        <w:r w:rsidRPr="00194213">
          <w:rPr>
            <w:rFonts w:ascii="Consolas" w:hAnsi="Consolas"/>
            <w:sz w:val="21"/>
            <w:szCs w:val="21"/>
            <w:lang w:val="en-US"/>
            <w:rPrChange w:id="84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    Car car3 = new Car("Ford", "C", 2450, new Driver("Карповец", "Виктор", "Генадьевич", 10), new Engine("Латвия", 550));</w:t>
        </w:r>
      </w:ins>
    </w:p>
    <w:p w14:paraId="7ED797B4" w14:textId="77777777" w:rsidR="00194213" w:rsidRPr="00194213" w:rsidRDefault="00194213">
      <w:pPr>
        <w:spacing w:after="0" w:line="240" w:lineRule="auto"/>
        <w:rPr>
          <w:ins w:id="85" w:author="frz.show@mail.ru" w:date="2023-03-16T10:19:00Z"/>
          <w:rFonts w:ascii="Consolas" w:hAnsi="Consolas"/>
          <w:sz w:val="21"/>
          <w:szCs w:val="21"/>
          <w:lang w:val="en-US"/>
          <w:rPrChange w:id="86" w:author="frz.show@mail.ru" w:date="2023-03-16T10:19:00Z">
            <w:rPr>
              <w:ins w:id="87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88" w:author="frz.show@mail.ru" w:date="2023-03-16T10:19:00Z">
          <w:pPr>
            <w:spacing w:after="0" w:line="240" w:lineRule="auto"/>
            <w:jc w:val="center"/>
          </w:pPr>
        </w:pPrChange>
      </w:pPr>
      <w:ins w:id="89" w:author="frz.show@mail.ru" w:date="2023-03-16T10:19:00Z">
        <w:r w:rsidRPr="00194213">
          <w:rPr>
            <w:rFonts w:ascii="Consolas" w:hAnsi="Consolas"/>
            <w:sz w:val="21"/>
            <w:szCs w:val="21"/>
            <w:lang w:val="en-US"/>
            <w:rPrChange w:id="90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    Car car4 = new Car("Kia", "E", 2300, new Driver("Иванов", "Дмитрий", "Артёмович", 6), new Engine("Россия", 300));</w:t>
        </w:r>
      </w:ins>
    </w:p>
    <w:p w14:paraId="2FE3D2F2" w14:textId="77777777" w:rsidR="00194213" w:rsidRPr="00194213" w:rsidRDefault="00194213">
      <w:pPr>
        <w:spacing w:after="0" w:line="240" w:lineRule="auto"/>
        <w:rPr>
          <w:ins w:id="91" w:author="frz.show@mail.ru" w:date="2023-03-16T10:19:00Z"/>
          <w:rFonts w:ascii="Consolas" w:hAnsi="Consolas"/>
          <w:sz w:val="21"/>
          <w:szCs w:val="21"/>
          <w:lang w:val="en-US"/>
          <w:rPrChange w:id="92" w:author="frz.show@mail.ru" w:date="2023-03-16T10:19:00Z">
            <w:rPr>
              <w:ins w:id="93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94" w:author="frz.show@mail.ru" w:date="2023-03-16T10:19:00Z">
          <w:pPr>
            <w:spacing w:after="0" w:line="240" w:lineRule="auto"/>
            <w:jc w:val="center"/>
          </w:pPr>
        </w:pPrChange>
      </w:pPr>
      <w:ins w:id="95" w:author="frz.show@mail.ru" w:date="2023-03-16T10:19:00Z">
        <w:r w:rsidRPr="00194213">
          <w:rPr>
            <w:rFonts w:ascii="Consolas" w:hAnsi="Consolas"/>
            <w:sz w:val="21"/>
            <w:szCs w:val="21"/>
            <w:lang w:val="en-US"/>
            <w:rPrChange w:id="96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    Car car5 = new Car("Honda", "F", 2800, new Driver("Доценко", "Василий", "Петрович", 8), new Engine("Австралия", 600));</w:t>
        </w:r>
      </w:ins>
    </w:p>
    <w:p w14:paraId="52205FCF" w14:textId="77777777" w:rsidR="00194213" w:rsidRPr="00194213" w:rsidRDefault="00194213">
      <w:pPr>
        <w:spacing w:after="0" w:line="240" w:lineRule="auto"/>
        <w:rPr>
          <w:ins w:id="97" w:author="frz.show@mail.ru" w:date="2023-03-16T10:19:00Z"/>
          <w:rFonts w:ascii="Consolas" w:hAnsi="Consolas"/>
          <w:sz w:val="21"/>
          <w:szCs w:val="21"/>
          <w:lang w:val="en-US"/>
          <w:rPrChange w:id="98" w:author="frz.show@mail.ru" w:date="2023-03-16T10:19:00Z">
            <w:rPr>
              <w:ins w:id="99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100" w:author="frz.show@mail.ru" w:date="2023-03-16T10:19:00Z">
          <w:pPr>
            <w:spacing w:after="0" w:line="240" w:lineRule="auto"/>
            <w:jc w:val="center"/>
          </w:pPr>
        </w:pPrChange>
      </w:pPr>
      <w:ins w:id="101" w:author="frz.show@mail.ru" w:date="2023-03-16T10:19:00Z">
        <w:r w:rsidRPr="00194213">
          <w:rPr>
            <w:rFonts w:ascii="Consolas" w:hAnsi="Consolas"/>
            <w:sz w:val="21"/>
            <w:szCs w:val="21"/>
            <w:lang w:val="en-US"/>
            <w:rPrChange w:id="102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    Car car6 = new Car("Lada", "S", 2200, new Driver("Андропов", "Евгений", "Витальевич", 9), new Engine("Беларусь", 590));</w:t>
        </w:r>
      </w:ins>
    </w:p>
    <w:p w14:paraId="3F08767E" w14:textId="77777777" w:rsidR="00194213" w:rsidRPr="00194213" w:rsidRDefault="00194213">
      <w:pPr>
        <w:spacing w:after="0" w:line="240" w:lineRule="auto"/>
        <w:rPr>
          <w:ins w:id="103" w:author="frz.show@mail.ru" w:date="2023-03-16T10:19:00Z"/>
          <w:rFonts w:ascii="Consolas" w:hAnsi="Consolas"/>
          <w:sz w:val="21"/>
          <w:szCs w:val="21"/>
          <w:lang w:val="en-US"/>
          <w:rPrChange w:id="104" w:author="frz.show@mail.ru" w:date="2023-03-16T10:19:00Z">
            <w:rPr>
              <w:ins w:id="105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106" w:author="frz.show@mail.ru" w:date="2023-03-16T10:19:00Z">
          <w:pPr>
            <w:spacing w:after="0" w:line="240" w:lineRule="auto"/>
            <w:jc w:val="center"/>
          </w:pPr>
        </w:pPrChange>
      </w:pPr>
      <w:ins w:id="107" w:author="frz.show@mail.ru" w:date="2023-03-16T10:19:00Z">
        <w:r w:rsidRPr="00194213">
          <w:rPr>
            <w:rFonts w:ascii="Consolas" w:hAnsi="Consolas"/>
            <w:sz w:val="21"/>
            <w:szCs w:val="21"/>
            <w:lang w:val="en-US"/>
            <w:rPrChange w:id="108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    Car car7 = new Car("Mazda", "A", 3000, new Driver("Измайлов", "Вадим", "Евгеньевич", 3), new Engine("Китай", 340));</w:t>
        </w:r>
      </w:ins>
    </w:p>
    <w:p w14:paraId="42B6A800" w14:textId="77777777" w:rsidR="00194213" w:rsidRPr="00194213" w:rsidRDefault="00194213">
      <w:pPr>
        <w:spacing w:after="0" w:line="240" w:lineRule="auto"/>
        <w:rPr>
          <w:ins w:id="109" w:author="frz.show@mail.ru" w:date="2023-03-16T10:19:00Z"/>
          <w:rFonts w:ascii="Consolas" w:hAnsi="Consolas"/>
          <w:sz w:val="21"/>
          <w:szCs w:val="21"/>
          <w:lang w:val="en-US"/>
          <w:rPrChange w:id="110" w:author="frz.show@mail.ru" w:date="2023-03-16T10:19:00Z">
            <w:rPr>
              <w:ins w:id="111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112" w:author="frz.show@mail.ru" w:date="2023-03-16T10:19:00Z">
          <w:pPr>
            <w:spacing w:after="0" w:line="240" w:lineRule="auto"/>
            <w:jc w:val="center"/>
          </w:pPr>
        </w:pPrChange>
      </w:pPr>
      <w:ins w:id="113" w:author="frz.show@mail.ru" w:date="2023-03-16T10:19:00Z">
        <w:r w:rsidRPr="00194213">
          <w:rPr>
            <w:rFonts w:ascii="Consolas" w:hAnsi="Consolas"/>
            <w:sz w:val="21"/>
            <w:szCs w:val="21"/>
            <w:lang w:val="en-US"/>
            <w:rPrChange w:id="114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    Car car8 = new Car("Skoda", "B", 2480, new Driver("Амохин", "Никита", "Васильевич", 2), new Engine("Япония", 440));</w:t>
        </w:r>
      </w:ins>
    </w:p>
    <w:p w14:paraId="7457D4E0" w14:textId="77777777" w:rsidR="00194213" w:rsidRPr="00194213" w:rsidRDefault="00194213">
      <w:pPr>
        <w:spacing w:after="0" w:line="240" w:lineRule="auto"/>
        <w:rPr>
          <w:ins w:id="115" w:author="frz.show@mail.ru" w:date="2023-03-16T10:19:00Z"/>
          <w:rFonts w:ascii="Consolas" w:hAnsi="Consolas"/>
          <w:sz w:val="21"/>
          <w:szCs w:val="21"/>
          <w:lang w:val="en-US"/>
          <w:rPrChange w:id="116" w:author="frz.show@mail.ru" w:date="2023-03-16T10:19:00Z">
            <w:rPr>
              <w:ins w:id="117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118" w:author="frz.show@mail.ru" w:date="2023-03-16T10:19:00Z">
          <w:pPr>
            <w:spacing w:after="0" w:line="240" w:lineRule="auto"/>
            <w:jc w:val="center"/>
          </w:pPr>
        </w:pPrChange>
      </w:pPr>
      <w:ins w:id="119" w:author="frz.show@mail.ru" w:date="2023-03-16T10:19:00Z">
        <w:r w:rsidRPr="00194213">
          <w:rPr>
            <w:rFonts w:ascii="Consolas" w:hAnsi="Consolas"/>
            <w:sz w:val="21"/>
            <w:szCs w:val="21"/>
            <w:lang w:val="en-US"/>
            <w:rPrChange w:id="120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    Car car9 = new Car("Nissan", "C", 2100, new Driver("Карпович", "Пётр", "Сергеевич", 5), new Engine("Швейцария", 560));</w:t>
        </w:r>
      </w:ins>
    </w:p>
    <w:p w14:paraId="688E7D26" w14:textId="77777777" w:rsidR="00194213" w:rsidRPr="00194213" w:rsidRDefault="00194213">
      <w:pPr>
        <w:spacing w:after="0" w:line="240" w:lineRule="auto"/>
        <w:rPr>
          <w:ins w:id="121" w:author="frz.show@mail.ru" w:date="2023-03-16T10:19:00Z"/>
          <w:rFonts w:ascii="Consolas" w:hAnsi="Consolas"/>
          <w:sz w:val="21"/>
          <w:szCs w:val="21"/>
          <w:lang w:val="en-US"/>
          <w:rPrChange w:id="122" w:author="frz.show@mail.ru" w:date="2023-03-16T10:19:00Z">
            <w:rPr>
              <w:ins w:id="123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124" w:author="frz.show@mail.ru" w:date="2023-03-16T10:19:00Z">
          <w:pPr>
            <w:spacing w:after="0" w:line="240" w:lineRule="auto"/>
            <w:jc w:val="center"/>
          </w:pPr>
        </w:pPrChange>
      </w:pPr>
      <w:ins w:id="125" w:author="frz.show@mail.ru" w:date="2023-03-16T10:19:00Z">
        <w:r w:rsidRPr="00194213">
          <w:rPr>
            <w:rFonts w:ascii="Consolas" w:hAnsi="Consolas"/>
            <w:sz w:val="21"/>
            <w:szCs w:val="21"/>
            <w:lang w:val="en-US"/>
            <w:rPrChange w:id="126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    Car car10 = new Car("Toyota", "A", 2950, new Driver("Харитоненко", "Яна", "Юрьевна", 7), new Engine("Казахстан", 410));</w:t>
        </w:r>
      </w:ins>
    </w:p>
    <w:p w14:paraId="3D640AAC" w14:textId="77777777" w:rsidR="00194213" w:rsidRPr="00194213" w:rsidRDefault="00194213">
      <w:pPr>
        <w:spacing w:after="0" w:line="240" w:lineRule="auto"/>
        <w:rPr>
          <w:ins w:id="127" w:author="frz.show@mail.ru" w:date="2023-03-16T10:19:00Z"/>
          <w:rFonts w:ascii="Consolas" w:hAnsi="Consolas"/>
          <w:sz w:val="21"/>
          <w:szCs w:val="21"/>
          <w:lang w:val="en-US"/>
          <w:rPrChange w:id="128" w:author="frz.show@mail.ru" w:date="2023-03-16T10:19:00Z">
            <w:rPr>
              <w:ins w:id="129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130" w:author="frz.show@mail.ru" w:date="2023-03-16T10:19:00Z">
          <w:pPr>
            <w:spacing w:after="0" w:line="240" w:lineRule="auto"/>
            <w:jc w:val="center"/>
          </w:pPr>
        </w:pPrChange>
      </w:pPr>
    </w:p>
    <w:p w14:paraId="41FA4997" w14:textId="77777777" w:rsidR="00194213" w:rsidRPr="00194213" w:rsidRDefault="00194213">
      <w:pPr>
        <w:spacing w:after="0" w:line="240" w:lineRule="auto"/>
        <w:rPr>
          <w:ins w:id="131" w:author="frz.show@mail.ru" w:date="2023-03-16T10:19:00Z"/>
          <w:rFonts w:ascii="Consolas" w:hAnsi="Consolas"/>
          <w:sz w:val="21"/>
          <w:szCs w:val="21"/>
          <w:lang w:val="en-US"/>
          <w:rPrChange w:id="132" w:author="frz.show@mail.ru" w:date="2023-03-16T10:19:00Z">
            <w:rPr>
              <w:ins w:id="133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134" w:author="frz.show@mail.ru" w:date="2023-03-16T10:19:00Z">
          <w:pPr>
            <w:spacing w:after="0" w:line="240" w:lineRule="auto"/>
            <w:jc w:val="center"/>
          </w:pPr>
        </w:pPrChange>
      </w:pPr>
      <w:ins w:id="135" w:author="frz.show@mail.ru" w:date="2023-03-16T10:19:00Z">
        <w:r w:rsidRPr="00194213">
          <w:rPr>
            <w:rFonts w:ascii="Consolas" w:hAnsi="Consolas"/>
            <w:sz w:val="21"/>
            <w:szCs w:val="21"/>
            <w:lang w:val="en-US"/>
            <w:rPrChange w:id="136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    ArrayList&lt;Car&gt; cars = new ArrayList&lt;&gt;();</w:t>
        </w:r>
      </w:ins>
    </w:p>
    <w:p w14:paraId="39E60F48" w14:textId="77777777" w:rsidR="00194213" w:rsidRPr="00194213" w:rsidRDefault="00194213">
      <w:pPr>
        <w:spacing w:after="0" w:line="240" w:lineRule="auto"/>
        <w:rPr>
          <w:ins w:id="137" w:author="frz.show@mail.ru" w:date="2023-03-16T10:19:00Z"/>
          <w:rFonts w:ascii="Consolas" w:hAnsi="Consolas"/>
          <w:sz w:val="21"/>
          <w:szCs w:val="21"/>
          <w:lang w:val="en-US"/>
          <w:rPrChange w:id="138" w:author="frz.show@mail.ru" w:date="2023-03-16T10:19:00Z">
            <w:rPr>
              <w:ins w:id="139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140" w:author="frz.show@mail.ru" w:date="2023-03-16T10:19:00Z">
          <w:pPr>
            <w:spacing w:after="0" w:line="240" w:lineRule="auto"/>
            <w:jc w:val="center"/>
          </w:pPr>
        </w:pPrChange>
      </w:pPr>
      <w:ins w:id="141" w:author="frz.show@mail.ru" w:date="2023-03-16T10:19:00Z">
        <w:r w:rsidRPr="00194213">
          <w:rPr>
            <w:rFonts w:ascii="Consolas" w:hAnsi="Consolas"/>
            <w:sz w:val="21"/>
            <w:szCs w:val="21"/>
            <w:lang w:val="en-US"/>
            <w:rPrChange w:id="142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    cars.add(car1);</w:t>
        </w:r>
      </w:ins>
    </w:p>
    <w:p w14:paraId="49E50670" w14:textId="77777777" w:rsidR="00194213" w:rsidRPr="00194213" w:rsidRDefault="00194213">
      <w:pPr>
        <w:spacing w:after="0" w:line="240" w:lineRule="auto"/>
        <w:rPr>
          <w:ins w:id="143" w:author="frz.show@mail.ru" w:date="2023-03-16T10:19:00Z"/>
          <w:rFonts w:ascii="Consolas" w:hAnsi="Consolas"/>
          <w:sz w:val="21"/>
          <w:szCs w:val="21"/>
          <w:lang w:val="en-US"/>
          <w:rPrChange w:id="144" w:author="frz.show@mail.ru" w:date="2023-03-16T10:19:00Z">
            <w:rPr>
              <w:ins w:id="145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146" w:author="frz.show@mail.ru" w:date="2023-03-16T10:19:00Z">
          <w:pPr>
            <w:spacing w:after="0" w:line="240" w:lineRule="auto"/>
            <w:jc w:val="center"/>
          </w:pPr>
        </w:pPrChange>
      </w:pPr>
      <w:ins w:id="147" w:author="frz.show@mail.ru" w:date="2023-03-16T10:19:00Z">
        <w:r w:rsidRPr="00194213">
          <w:rPr>
            <w:rFonts w:ascii="Consolas" w:hAnsi="Consolas"/>
            <w:sz w:val="21"/>
            <w:szCs w:val="21"/>
            <w:lang w:val="en-US"/>
            <w:rPrChange w:id="148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    cars.add(car2);</w:t>
        </w:r>
      </w:ins>
    </w:p>
    <w:p w14:paraId="7234C2E3" w14:textId="77777777" w:rsidR="00194213" w:rsidRPr="00194213" w:rsidRDefault="00194213">
      <w:pPr>
        <w:spacing w:after="0" w:line="240" w:lineRule="auto"/>
        <w:rPr>
          <w:ins w:id="149" w:author="frz.show@mail.ru" w:date="2023-03-16T10:19:00Z"/>
          <w:rFonts w:ascii="Consolas" w:hAnsi="Consolas"/>
          <w:sz w:val="21"/>
          <w:szCs w:val="21"/>
          <w:lang w:val="en-US"/>
          <w:rPrChange w:id="150" w:author="frz.show@mail.ru" w:date="2023-03-16T10:19:00Z">
            <w:rPr>
              <w:ins w:id="151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152" w:author="frz.show@mail.ru" w:date="2023-03-16T10:19:00Z">
          <w:pPr>
            <w:spacing w:after="0" w:line="240" w:lineRule="auto"/>
            <w:jc w:val="center"/>
          </w:pPr>
        </w:pPrChange>
      </w:pPr>
      <w:ins w:id="153" w:author="frz.show@mail.ru" w:date="2023-03-16T10:19:00Z">
        <w:r w:rsidRPr="00194213">
          <w:rPr>
            <w:rFonts w:ascii="Consolas" w:hAnsi="Consolas"/>
            <w:sz w:val="21"/>
            <w:szCs w:val="21"/>
            <w:lang w:val="en-US"/>
            <w:rPrChange w:id="154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    cars.add(car3);</w:t>
        </w:r>
      </w:ins>
    </w:p>
    <w:p w14:paraId="6D257440" w14:textId="77777777" w:rsidR="00194213" w:rsidRPr="00194213" w:rsidRDefault="00194213">
      <w:pPr>
        <w:spacing w:after="0" w:line="240" w:lineRule="auto"/>
        <w:rPr>
          <w:ins w:id="155" w:author="frz.show@mail.ru" w:date="2023-03-16T10:19:00Z"/>
          <w:rFonts w:ascii="Consolas" w:hAnsi="Consolas"/>
          <w:sz w:val="21"/>
          <w:szCs w:val="21"/>
          <w:lang w:val="en-US"/>
          <w:rPrChange w:id="156" w:author="frz.show@mail.ru" w:date="2023-03-16T10:19:00Z">
            <w:rPr>
              <w:ins w:id="157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158" w:author="frz.show@mail.ru" w:date="2023-03-16T10:19:00Z">
          <w:pPr>
            <w:spacing w:after="0" w:line="240" w:lineRule="auto"/>
            <w:jc w:val="center"/>
          </w:pPr>
        </w:pPrChange>
      </w:pPr>
      <w:ins w:id="159" w:author="frz.show@mail.ru" w:date="2023-03-16T10:19:00Z">
        <w:r w:rsidRPr="00194213">
          <w:rPr>
            <w:rFonts w:ascii="Consolas" w:hAnsi="Consolas"/>
            <w:sz w:val="21"/>
            <w:szCs w:val="21"/>
            <w:lang w:val="en-US"/>
            <w:rPrChange w:id="160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    cars.add(car4);</w:t>
        </w:r>
      </w:ins>
    </w:p>
    <w:p w14:paraId="50E9A9C5" w14:textId="77777777" w:rsidR="00194213" w:rsidRPr="00194213" w:rsidRDefault="00194213">
      <w:pPr>
        <w:spacing w:after="0" w:line="240" w:lineRule="auto"/>
        <w:rPr>
          <w:ins w:id="161" w:author="frz.show@mail.ru" w:date="2023-03-16T10:19:00Z"/>
          <w:rFonts w:ascii="Consolas" w:hAnsi="Consolas"/>
          <w:sz w:val="21"/>
          <w:szCs w:val="21"/>
          <w:lang w:val="en-US"/>
          <w:rPrChange w:id="162" w:author="frz.show@mail.ru" w:date="2023-03-16T10:19:00Z">
            <w:rPr>
              <w:ins w:id="163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164" w:author="frz.show@mail.ru" w:date="2023-03-16T10:19:00Z">
          <w:pPr>
            <w:spacing w:after="0" w:line="240" w:lineRule="auto"/>
            <w:jc w:val="center"/>
          </w:pPr>
        </w:pPrChange>
      </w:pPr>
      <w:ins w:id="165" w:author="frz.show@mail.ru" w:date="2023-03-16T10:19:00Z">
        <w:r w:rsidRPr="00194213">
          <w:rPr>
            <w:rFonts w:ascii="Consolas" w:hAnsi="Consolas"/>
            <w:sz w:val="21"/>
            <w:szCs w:val="21"/>
            <w:lang w:val="en-US"/>
            <w:rPrChange w:id="166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    cars.add(car5);</w:t>
        </w:r>
      </w:ins>
    </w:p>
    <w:p w14:paraId="2F22C169" w14:textId="77777777" w:rsidR="00194213" w:rsidRPr="00194213" w:rsidRDefault="00194213">
      <w:pPr>
        <w:spacing w:after="0" w:line="240" w:lineRule="auto"/>
        <w:rPr>
          <w:ins w:id="167" w:author="frz.show@mail.ru" w:date="2023-03-16T10:19:00Z"/>
          <w:rFonts w:ascii="Consolas" w:hAnsi="Consolas"/>
          <w:sz w:val="21"/>
          <w:szCs w:val="21"/>
          <w:lang w:val="en-US"/>
          <w:rPrChange w:id="168" w:author="frz.show@mail.ru" w:date="2023-03-16T10:19:00Z">
            <w:rPr>
              <w:ins w:id="169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170" w:author="frz.show@mail.ru" w:date="2023-03-16T10:19:00Z">
          <w:pPr>
            <w:spacing w:after="0" w:line="240" w:lineRule="auto"/>
            <w:jc w:val="center"/>
          </w:pPr>
        </w:pPrChange>
      </w:pPr>
      <w:ins w:id="171" w:author="frz.show@mail.ru" w:date="2023-03-16T10:19:00Z">
        <w:r w:rsidRPr="00194213">
          <w:rPr>
            <w:rFonts w:ascii="Consolas" w:hAnsi="Consolas"/>
            <w:sz w:val="21"/>
            <w:szCs w:val="21"/>
            <w:lang w:val="en-US"/>
            <w:rPrChange w:id="172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    cars.add(car6);</w:t>
        </w:r>
      </w:ins>
    </w:p>
    <w:p w14:paraId="6362A0A0" w14:textId="77777777" w:rsidR="00194213" w:rsidRPr="00194213" w:rsidRDefault="00194213">
      <w:pPr>
        <w:spacing w:after="0" w:line="240" w:lineRule="auto"/>
        <w:rPr>
          <w:ins w:id="173" w:author="frz.show@mail.ru" w:date="2023-03-16T10:19:00Z"/>
          <w:rFonts w:ascii="Consolas" w:hAnsi="Consolas"/>
          <w:sz w:val="21"/>
          <w:szCs w:val="21"/>
          <w:lang w:val="en-US"/>
          <w:rPrChange w:id="174" w:author="frz.show@mail.ru" w:date="2023-03-16T10:19:00Z">
            <w:rPr>
              <w:ins w:id="175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176" w:author="frz.show@mail.ru" w:date="2023-03-16T10:19:00Z">
          <w:pPr>
            <w:spacing w:after="0" w:line="240" w:lineRule="auto"/>
            <w:jc w:val="center"/>
          </w:pPr>
        </w:pPrChange>
      </w:pPr>
      <w:ins w:id="177" w:author="frz.show@mail.ru" w:date="2023-03-16T10:19:00Z">
        <w:r w:rsidRPr="00194213">
          <w:rPr>
            <w:rFonts w:ascii="Consolas" w:hAnsi="Consolas"/>
            <w:sz w:val="21"/>
            <w:szCs w:val="21"/>
            <w:lang w:val="en-US"/>
            <w:rPrChange w:id="178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    cars.add(car7);</w:t>
        </w:r>
      </w:ins>
    </w:p>
    <w:p w14:paraId="59B8FEE7" w14:textId="77777777" w:rsidR="00194213" w:rsidRPr="00194213" w:rsidRDefault="00194213">
      <w:pPr>
        <w:spacing w:after="0" w:line="240" w:lineRule="auto"/>
        <w:rPr>
          <w:ins w:id="179" w:author="frz.show@mail.ru" w:date="2023-03-16T10:19:00Z"/>
          <w:rFonts w:ascii="Consolas" w:hAnsi="Consolas"/>
          <w:sz w:val="21"/>
          <w:szCs w:val="21"/>
          <w:lang w:val="en-US"/>
          <w:rPrChange w:id="180" w:author="frz.show@mail.ru" w:date="2023-03-16T10:19:00Z">
            <w:rPr>
              <w:ins w:id="181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182" w:author="frz.show@mail.ru" w:date="2023-03-16T10:19:00Z">
          <w:pPr>
            <w:spacing w:after="0" w:line="240" w:lineRule="auto"/>
            <w:jc w:val="center"/>
          </w:pPr>
        </w:pPrChange>
      </w:pPr>
      <w:ins w:id="183" w:author="frz.show@mail.ru" w:date="2023-03-16T10:19:00Z">
        <w:r w:rsidRPr="00194213">
          <w:rPr>
            <w:rFonts w:ascii="Consolas" w:hAnsi="Consolas"/>
            <w:sz w:val="21"/>
            <w:szCs w:val="21"/>
            <w:lang w:val="en-US"/>
            <w:rPrChange w:id="184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    cars.add(car8);</w:t>
        </w:r>
      </w:ins>
    </w:p>
    <w:p w14:paraId="2917C986" w14:textId="77777777" w:rsidR="00194213" w:rsidRPr="00194213" w:rsidRDefault="00194213">
      <w:pPr>
        <w:spacing w:after="0" w:line="240" w:lineRule="auto"/>
        <w:rPr>
          <w:ins w:id="185" w:author="frz.show@mail.ru" w:date="2023-03-16T10:19:00Z"/>
          <w:rFonts w:ascii="Consolas" w:hAnsi="Consolas"/>
          <w:sz w:val="21"/>
          <w:szCs w:val="21"/>
          <w:lang w:val="en-US"/>
          <w:rPrChange w:id="186" w:author="frz.show@mail.ru" w:date="2023-03-16T10:19:00Z">
            <w:rPr>
              <w:ins w:id="187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188" w:author="frz.show@mail.ru" w:date="2023-03-16T10:19:00Z">
          <w:pPr>
            <w:spacing w:after="0" w:line="240" w:lineRule="auto"/>
            <w:jc w:val="center"/>
          </w:pPr>
        </w:pPrChange>
      </w:pPr>
      <w:ins w:id="189" w:author="frz.show@mail.ru" w:date="2023-03-16T10:19:00Z">
        <w:r w:rsidRPr="00194213">
          <w:rPr>
            <w:rFonts w:ascii="Consolas" w:hAnsi="Consolas"/>
            <w:sz w:val="21"/>
            <w:szCs w:val="21"/>
            <w:lang w:val="en-US"/>
            <w:rPrChange w:id="190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    cars.add(car9);</w:t>
        </w:r>
      </w:ins>
    </w:p>
    <w:p w14:paraId="109AD8D9" w14:textId="77777777" w:rsidR="00194213" w:rsidRPr="00EC2AD5" w:rsidRDefault="00194213">
      <w:pPr>
        <w:spacing w:after="0" w:line="240" w:lineRule="auto"/>
        <w:rPr>
          <w:ins w:id="191" w:author="frz.show@mail.ru" w:date="2023-03-16T10:19:00Z"/>
          <w:rFonts w:ascii="Consolas" w:hAnsi="Consolas"/>
          <w:sz w:val="21"/>
          <w:szCs w:val="21"/>
          <w:lang w:val="en-US"/>
          <w:rPrChange w:id="192" w:author="frz.show@mail.ru" w:date="2023-03-16T15:18:00Z">
            <w:rPr>
              <w:ins w:id="193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194" w:author="frz.show@mail.ru" w:date="2023-03-16T10:19:00Z">
          <w:pPr>
            <w:spacing w:after="0" w:line="240" w:lineRule="auto"/>
            <w:jc w:val="center"/>
          </w:pPr>
        </w:pPrChange>
      </w:pPr>
      <w:ins w:id="195" w:author="frz.show@mail.ru" w:date="2023-03-16T10:19:00Z">
        <w:r w:rsidRPr="00194213">
          <w:rPr>
            <w:rFonts w:ascii="Consolas" w:hAnsi="Consolas"/>
            <w:sz w:val="21"/>
            <w:szCs w:val="21"/>
            <w:lang w:val="en-US"/>
            <w:rPrChange w:id="196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    cars</w:t>
        </w:r>
        <w:r w:rsidRPr="00EC2AD5">
          <w:rPr>
            <w:rFonts w:ascii="Consolas" w:hAnsi="Consolas"/>
            <w:sz w:val="21"/>
            <w:szCs w:val="21"/>
            <w:lang w:val="en-US"/>
            <w:rPrChange w:id="197" w:author="frz.show@mail.ru" w:date="2023-03-16T15:18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>.</w:t>
        </w:r>
        <w:r w:rsidRPr="00194213">
          <w:rPr>
            <w:rFonts w:ascii="Consolas" w:hAnsi="Consolas"/>
            <w:sz w:val="21"/>
            <w:szCs w:val="21"/>
            <w:lang w:val="en-US"/>
            <w:rPrChange w:id="198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>add</w:t>
        </w:r>
        <w:r w:rsidRPr="00EC2AD5">
          <w:rPr>
            <w:rFonts w:ascii="Consolas" w:hAnsi="Consolas"/>
            <w:sz w:val="21"/>
            <w:szCs w:val="21"/>
            <w:lang w:val="en-US"/>
            <w:rPrChange w:id="199" w:author="frz.show@mail.ru" w:date="2023-03-16T15:18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>(</w:t>
        </w:r>
        <w:r w:rsidRPr="00194213">
          <w:rPr>
            <w:rFonts w:ascii="Consolas" w:hAnsi="Consolas"/>
            <w:sz w:val="21"/>
            <w:szCs w:val="21"/>
            <w:lang w:val="en-US"/>
            <w:rPrChange w:id="200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>car</w:t>
        </w:r>
        <w:r w:rsidRPr="00EC2AD5">
          <w:rPr>
            <w:rFonts w:ascii="Consolas" w:hAnsi="Consolas"/>
            <w:sz w:val="21"/>
            <w:szCs w:val="21"/>
            <w:lang w:val="en-US"/>
            <w:rPrChange w:id="201" w:author="frz.show@mail.ru" w:date="2023-03-16T15:18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>10);</w:t>
        </w:r>
      </w:ins>
    </w:p>
    <w:p w14:paraId="1F7DB508" w14:textId="77777777" w:rsidR="00194213" w:rsidRPr="00194213" w:rsidRDefault="00194213">
      <w:pPr>
        <w:spacing w:after="0" w:line="240" w:lineRule="auto"/>
        <w:rPr>
          <w:ins w:id="202" w:author="frz.show@mail.ru" w:date="2023-03-16T10:19:00Z"/>
          <w:rFonts w:ascii="Consolas" w:hAnsi="Consolas"/>
          <w:sz w:val="21"/>
          <w:szCs w:val="21"/>
          <w:rPrChange w:id="203" w:author="frz.show@mail.ru" w:date="2023-03-16T10:19:00Z">
            <w:rPr>
              <w:ins w:id="204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205" w:author="frz.show@mail.ru" w:date="2023-03-16T10:19:00Z">
          <w:pPr>
            <w:spacing w:after="0" w:line="240" w:lineRule="auto"/>
            <w:jc w:val="center"/>
          </w:pPr>
        </w:pPrChange>
      </w:pPr>
      <w:ins w:id="206" w:author="frz.show@mail.ru" w:date="2023-03-16T10:19:00Z">
        <w:r w:rsidRPr="00EC2AD5">
          <w:rPr>
            <w:rFonts w:ascii="Consolas" w:hAnsi="Consolas"/>
            <w:sz w:val="21"/>
            <w:szCs w:val="21"/>
            <w:lang w:val="en-US"/>
            <w:rPrChange w:id="207" w:author="frz.show@mail.ru" w:date="2023-03-16T15:18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    </w:t>
        </w:r>
        <w:r w:rsidRPr="00194213">
          <w:rPr>
            <w:rFonts w:ascii="Consolas" w:hAnsi="Consolas"/>
            <w:sz w:val="21"/>
            <w:szCs w:val="21"/>
            <w:lang w:val="en-US"/>
            <w:rPrChange w:id="208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>System</w:t>
        </w:r>
        <w:r w:rsidRPr="00194213">
          <w:rPr>
            <w:rFonts w:ascii="Consolas" w:hAnsi="Consolas"/>
            <w:sz w:val="21"/>
            <w:szCs w:val="21"/>
            <w:rPrChange w:id="209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>.</w:t>
        </w:r>
        <w:r w:rsidRPr="00194213">
          <w:rPr>
            <w:rFonts w:ascii="Consolas" w:hAnsi="Consolas"/>
            <w:sz w:val="21"/>
            <w:szCs w:val="21"/>
            <w:lang w:val="en-US"/>
            <w:rPrChange w:id="210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>out</w:t>
        </w:r>
        <w:r w:rsidRPr="00194213">
          <w:rPr>
            <w:rFonts w:ascii="Consolas" w:hAnsi="Consolas"/>
            <w:sz w:val="21"/>
            <w:szCs w:val="21"/>
            <w:rPrChange w:id="211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>.</w:t>
        </w:r>
        <w:r w:rsidRPr="00194213">
          <w:rPr>
            <w:rFonts w:ascii="Consolas" w:hAnsi="Consolas"/>
            <w:sz w:val="21"/>
            <w:szCs w:val="21"/>
            <w:lang w:val="en-US"/>
            <w:rPrChange w:id="212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>println</w:t>
        </w:r>
        <w:r w:rsidRPr="00194213">
          <w:rPr>
            <w:rFonts w:ascii="Consolas" w:hAnsi="Consolas"/>
            <w:sz w:val="21"/>
            <w:szCs w:val="21"/>
            <w:rPrChange w:id="213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>("\</w:t>
        </w:r>
        <w:r w:rsidRPr="00194213">
          <w:rPr>
            <w:rFonts w:ascii="Consolas" w:hAnsi="Consolas"/>
            <w:sz w:val="21"/>
            <w:szCs w:val="21"/>
            <w:lang w:val="en-US"/>
            <w:rPrChange w:id="214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>n</w:t>
        </w:r>
        <w:r w:rsidRPr="00194213">
          <w:rPr>
            <w:rFonts w:ascii="Consolas" w:hAnsi="Consolas"/>
            <w:sz w:val="21"/>
            <w:szCs w:val="21"/>
            <w:rPrChange w:id="215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>Водители со стажем более 5 лет:\</w:t>
        </w:r>
        <w:r w:rsidRPr="00194213">
          <w:rPr>
            <w:rFonts w:ascii="Consolas" w:hAnsi="Consolas"/>
            <w:sz w:val="21"/>
            <w:szCs w:val="21"/>
            <w:lang w:val="en-US"/>
            <w:rPrChange w:id="216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>n</w:t>
        </w:r>
        <w:r w:rsidRPr="00194213">
          <w:rPr>
            <w:rFonts w:ascii="Consolas" w:hAnsi="Consolas"/>
            <w:sz w:val="21"/>
            <w:szCs w:val="21"/>
            <w:rPrChange w:id="217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>");</w:t>
        </w:r>
      </w:ins>
    </w:p>
    <w:p w14:paraId="3496B039" w14:textId="77777777" w:rsidR="00194213" w:rsidRPr="00194213" w:rsidRDefault="00194213">
      <w:pPr>
        <w:spacing w:after="0" w:line="240" w:lineRule="auto"/>
        <w:rPr>
          <w:ins w:id="218" w:author="frz.show@mail.ru" w:date="2023-03-16T10:19:00Z"/>
          <w:rFonts w:ascii="Consolas" w:hAnsi="Consolas"/>
          <w:sz w:val="21"/>
          <w:szCs w:val="21"/>
          <w:rPrChange w:id="219" w:author="frz.show@mail.ru" w:date="2023-03-16T10:19:00Z">
            <w:rPr>
              <w:ins w:id="220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221" w:author="frz.show@mail.ru" w:date="2023-03-16T10:19:00Z">
          <w:pPr>
            <w:spacing w:after="0" w:line="240" w:lineRule="auto"/>
            <w:jc w:val="center"/>
          </w:pPr>
        </w:pPrChange>
      </w:pPr>
      <w:ins w:id="222" w:author="frz.show@mail.ru" w:date="2023-03-16T10:19:00Z">
        <w:r w:rsidRPr="00194213">
          <w:rPr>
            <w:rFonts w:ascii="Consolas" w:hAnsi="Consolas"/>
            <w:sz w:val="21"/>
            <w:szCs w:val="21"/>
            <w:rPrChange w:id="223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    </w:t>
        </w:r>
        <w:r w:rsidRPr="00194213">
          <w:rPr>
            <w:rFonts w:ascii="Consolas" w:hAnsi="Consolas"/>
            <w:sz w:val="21"/>
            <w:szCs w:val="21"/>
            <w:lang w:val="en-US"/>
            <w:rPrChange w:id="224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>getStage</w:t>
        </w:r>
        <w:r w:rsidRPr="00194213">
          <w:rPr>
            <w:rFonts w:ascii="Consolas" w:hAnsi="Consolas"/>
            <w:sz w:val="21"/>
            <w:szCs w:val="21"/>
            <w:rPrChange w:id="225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>(</w:t>
        </w:r>
        <w:r w:rsidRPr="00194213">
          <w:rPr>
            <w:rFonts w:ascii="Consolas" w:hAnsi="Consolas"/>
            <w:sz w:val="21"/>
            <w:szCs w:val="21"/>
            <w:lang w:val="en-US"/>
            <w:rPrChange w:id="226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>cars</w:t>
        </w:r>
        <w:r w:rsidRPr="00194213">
          <w:rPr>
            <w:rFonts w:ascii="Consolas" w:hAnsi="Consolas"/>
            <w:sz w:val="21"/>
            <w:szCs w:val="21"/>
            <w:rPrChange w:id="227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>);</w:t>
        </w:r>
      </w:ins>
    </w:p>
    <w:p w14:paraId="13F35D04" w14:textId="77777777" w:rsidR="00194213" w:rsidRPr="00194213" w:rsidRDefault="00194213">
      <w:pPr>
        <w:spacing w:after="0" w:line="240" w:lineRule="auto"/>
        <w:rPr>
          <w:ins w:id="228" w:author="frz.show@mail.ru" w:date="2023-03-16T10:19:00Z"/>
          <w:rFonts w:ascii="Consolas" w:hAnsi="Consolas"/>
          <w:sz w:val="21"/>
          <w:szCs w:val="21"/>
          <w:rPrChange w:id="229" w:author="frz.show@mail.ru" w:date="2023-03-16T10:19:00Z">
            <w:rPr>
              <w:ins w:id="230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231" w:author="frz.show@mail.ru" w:date="2023-03-16T10:19:00Z">
          <w:pPr>
            <w:spacing w:after="0" w:line="240" w:lineRule="auto"/>
            <w:jc w:val="center"/>
          </w:pPr>
        </w:pPrChange>
      </w:pPr>
      <w:ins w:id="232" w:author="frz.show@mail.ru" w:date="2023-03-16T10:19:00Z">
        <w:r w:rsidRPr="00194213">
          <w:rPr>
            <w:rFonts w:ascii="Consolas" w:hAnsi="Consolas"/>
            <w:sz w:val="21"/>
            <w:szCs w:val="21"/>
            <w:rPrChange w:id="233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    </w:t>
        </w:r>
        <w:r w:rsidRPr="00194213">
          <w:rPr>
            <w:rFonts w:ascii="Consolas" w:hAnsi="Consolas"/>
            <w:sz w:val="21"/>
            <w:szCs w:val="21"/>
            <w:lang w:val="en-US"/>
            <w:rPrChange w:id="234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>System</w:t>
        </w:r>
        <w:r w:rsidRPr="00194213">
          <w:rPr>
            <w:rFonts w:ascii="Consolas" w:hAnsi="Consolas"/>
            <w:sz w:val="21"/>
            <w:szCs w:val="21"/>
            <w:rPrChange w:id="235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>.</w:t>
        </w:r>
        <w:r w:rsidRPr="00194213">
          <w:rPr>
            <w:rFonts w:ascii="Consolas" w:hAnsi="Consolas"/>
            <w:sz w:val="21"/>
            <w:szCs w:val="21"/>
            <w:lang w:val="en-US"/>
            <w:rPrChange w:id="236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>out</w:t>
        </w:r>
        <w:r w:rsidRPr="00194213">
          <w:rPr>
            <w:rFonts w:ascii="Consolas" w:hAnsi="Consolas"/>
            <w:sz w:val="21"/>
            <w:szCs w:val="21"/>
            <w:rPrChange w:id="237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>.</w:t>
        </w:r>
        <w:r w:rsidRPr="00194213">
          <w:rPr>
            <w:rFonts w:ascii="Consolas" w:hAnsi="Consolas"/>
            <w:sz w:val="21"/>
            <w:szCs w:val="21"/>
            <w:lang w:val="en-US"/>
            <w:rPrChange w:id="238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>println</w:t>
        </w:r>
        <w:r w:rsidRPr="00194213">
          <w:rPr>
            <w:rFonts w:ascii="Consolas" w:hAnsi="Consolas"/>
            <w:sz w:val="21"/>
            <w:szCs w:val="21"/>
            <w:rPrChange w:id="239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>("\</w:t>
        </w:r>
        <w:r w:rsidRPr="00194213">
          <w:rPr>
            <w:rFonts w:ascii="Consolas" w:hAnsi="Consolas"/>
            <w:sz w:val="21"/>
            <w:szCs w:val="21"/>
            <w:lang w:val="en-US"/>
            <w:rPrChange w:id="240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>n</w:t>
        </w:r>
        <w:r w:rsidRPr="00194213">
          <w:rPr>
            <w:rFonts w:ascii="Consolas" w:hAnsi="Consolas"/>
            <w:sz w:val="21"/>
            <w:szCs w:val="21"/>
            <w:rPrChange w:id="241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>Автомобили советского производства:\</w:t>
        </w:r>
        <w:r w:rsidRPr="00194213">
          <w:rPr>
            <w:rFonts w:ascii="Consolas" w:hAnsi="Consolas"/>
            <w:sz w:val="21"/>
            <w:szCs w:val="21"/>
            <w:lang w:val="en-US"/>
            <w:rPrChange w:id="242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>n</w:t>
        </w:r>
        <w:r w:rsidRPr="00194213">
          <w:rPr>
            <w:rFonts w:ascii="Consolas" w:hAnsi="Consolas"/>
            <w:sz w:val="21"/>
            <w:szCs w:val="21"/>
            <w:rPrChange w:id="243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>");</w:t>
        </w:r>
      </w:ins>
    </w:p>
    <w:p w14:paraId="7A4421EA" w14:textId="77777777" w:rsidR="00194213" w:rsidRPr="00194213" w:rsidRDefault="00194213">
      <w:pPr>
        <w:spacing w:after="0" w:line="240" w:lineRule="auto"/>
        <w:rPr>
          <w:ins w:id="244" w:author="frz.show@mail.ru" w:date="2023-03-16T10:19:00Z"/>
          <w:rFonts w:ascii="Consolas" w:hAnsi="Consolas"/>
          <w:sz w:val="21"/>
          <w:szCs w:val="21"/>
          <w:lang w:val="en-US"/>
          <w:rPrChange w:id="245" w:author="frz.show@mail.ru" w:date="2023-03-16T10:19:00Z">
            <w:rPr>
              <w:ins w:id="246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247" w:author="frz.show@mail.ru" w:date="2023-03-16T10:19:00Z">
          <w:pPr>
            <w:spacing w:after="0" w:line="240" w:lineRule="auto"/>
            <w:jc w:val="center"/>
          </w:pPr>
        </w:pPrChange>
      </w:pPr>
      <w:ins w:id="248" w:author="frz.show@mail.ru" w:date="2023-03-16T10:19:00Z">
        <w:r w:rsidRPr="00194213">
          <w:rPr>
            <w:rFonts w:ascii="Consolas" w:hAnsi="Consolas"/>
            <w:sz w:val="21"/>
            <w:szCs w:val="21"/>
            <w:rPrChange w:id="249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    </w:t>
        </w:r>
        <w:r w:rsidRPr="00194213">
          <w:rPr>
            <w:rFonts w:ascii="Consolas" w:hAnsi="Consolas"/>
            <w:sz w:val="21"/>
            <w:szCs w:val="21"/>
            <w:lang w:val="en-US"/>
            <w:rPrChange w:id="250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>getManufacture(cars);</w:t>
        </w:r>
      </w:ins>
    </w:p>
    <w:p w14:paraId="22D60871" w14:textId="77777777" w:rsidR="00194213" w:rsidRPr="00194213" w:rsidRDefault="00194213">
      <w:pPr>
        <w:spacing w:after="0" w:line="240" w:lineRule="auto"/>
        <w:rPr>
          <w:ins w:id="251" w:author="frz.show@mail.ru" w:date="2023-03-16T10:19:00Z"/>
          <w:rFonts w:ascii="Consolas" w:hAnsi="Consolas"/>
          <w:sz w:val="21"/>
          <w:szCs w:val="21"/>
          <w:lang w:val="en-US"/>
          <w:rPrChange w:id="252" w:author="frz.show@mail.ru" w:date="2023-03-16T10:19:00Z">
            <w:rPr>
              <w:ins w:id="253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254" w:author="frz.show@mail.ru" w:date="2023-03-16T10:19:00Z">
          <w:pPr>
            <w:spacing w:after="0" w:line="240" w:lineRule="auto"/>
            <w:jc w:val="center"/>
          </w:pPr>
        </w:pPrChange>
      </w:pPr>
    </w:p>
    <w:p w14:paraId="080EA967" w14:textId="77777777" w:rsidR="00194213" w:rsidRPr="00194213" w:rsidRDefault="00194213">
      <w:pPr>
        <w:spacing w:after="0" w:line="240" w:lineRule="auto"/>
        <w:rPr>
          <w:ins w:id="255" w:author="frz.show@mail.ru" w:date="2023-03-16T10:19:00Z"/>
          <w:rFonts w:ascii="Consolas" w:hAnsi="Consolas"/>
          <w:sz w:val="21"/>
          <w:szCs w:val="21"/>
          <w:lang w:val="en-US"/>
          <w:rPrChange w:id="256" w:author="frz.show@mail.ru" w:date="2023-03-16T10:19:00Z">
            <w:rPr>
              <w:ins w:id="257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258" w:author="frz.show@mail.ru" w:date="2023-03-16T10:19:00Z">
          <w:pPr>
            <w:spacing w:after="0" w:line="240" w:lineRule="auto"/>
            <w:jc w:val="center"/>
          </w:pPr>
        </w:pPrChange>
      </w:pPr>
      <w:ins w:id="259" w:author="frz.show@mail.ru" w:date="2023-03-16T10:19:00Z">
        <w:r w:rsidRPr="00194213">
          <w:rPr>
            <w:rFonts w:ascii="Consolas" w:hAnsi="Consolas"/>
            <w:sz w:val="21"/>
            <w:szCs w:val="21"/>
            <w:lang w:val="en-US"/>
            <w:rPrChange w:id="260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}</w:t>
        </w:r>
      </w:ins>
    </w:p>
    <w:p w14:paraId="3585796F" w14:textId="77777777" w:rsidR="00194213" w:rsidRPr="00194213" w:rsidRDefault="00194213">
      <w:pPr>
        <w:spacing w:after="0" w:line="240" w:lineRule="auto"/>
        <w:rPr>
          <w:ins w:id="261" w:author="frz.show@mail.ru" w:date="2023-03-16T10:19:00Z"/>
          <w:rFonts w:ascii="Consolas" w:hAnsi="Consolas"/>
          <w:sz w:val="21"/>
          <w:szCs w:val="21"/>
          <w:lang w:val="en-US"/>
          <w:rPrChange w:id="262" w:author="frz.show@mail.ru" w:date="2023-03-16T10:19:00Z">
            <w:rPr>
              <w:ins w:id="263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264" w:author="frz.show@mail.ru" w:date="2023-03-16T10:19:00Z">
          <w:pPr>
            <w:spacing w:after="0" w:line="240" w:lineRule="auto"/>
            <w:jc w:val="center"/>
          </w:pPr>
        </w:pPrChange>
      </w:pPr>
      <w:ins w:id="265" w:author="frz.show@mail.ru" w:date="2023-03-16T10:19:00Z">
        <w:r w:rsidRPr="00194213">
          <w:rPr>
            <w:rFonts w:ascii="Consolas" w:hAnsi="Consolas"/>
            <w:sz w:val="21"/>
            <w:szCs w:val="21"/>
            <w:lang w:val="en-US"/>
            <w:rPrChange w:id="266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public static void getStage(ArrayList&lt;Car&gt;cars){</w:t>
        </w:r>
      </w:ins>
    </w:p>
    <w:p w14:paraId="5C9066D2" w14:textId="77777777" w:rsidR="00194213" w:rsidRPr="00194213" w:rsidRDefault="00194213">
      <w:pPr>
        <w:spacing w:after="0" w:line="240" w:lineRule="auto"/>
        <w:rPr>
          <w:ins w:id="267" w:author="frz.show@mail.ru" w:date="2023-03-16T10:19:00Z"/>
          <w:rFonts w:ascii="Consolas" w:hAnsi="Consolas"/>
          <w:sz w:val="21"/>
          <w:szCs w:val="21"/>
          <w:lang w:val="en-US"/>
          <w:rPrChange w:id="268" w:author="frz.show@mail.ru" w:date="2023-03-16T10:19:00Z">
            <w:rPr>
              <w:ins w:id="269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270" w:author="frz.show@mail.ru" w:date="2023-03-16T10:19:00Z">
          <w:pPr>
            <w:spacing w:after="0" w:line="240" w:lineRule="auto"/>
            <w:jc w:val="center"/>
          </w:pPr>
        </w:pPrChange>
      </w:pPr>
      <w:ins w:id="271" w:author="frz.show@mail.ru" w:date="2023-03-16T10:19:00Z">
        <w:r w:rsidRPr="00194213">
          <w:rPr>
            <w:rFonts w:ascii="Consolas" w:hAnsi="Consolas"/>
            <w:sz w:val="21"/>
            <w:szCs w:val="21"/>
            <w:lang w:val="en-US"/>
            <w:rPrChange w:id="272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    for (int i = 0; i &lt; cars.size(); i++) {</w:t>
        </w:r>
      </w:ins>
    </w:p>
    <w:p w14:paraId="2AC57BC7" w14:textId="77777777" w:rsidR="00194213" w:rsidRPr="00194213" w:rsidRDefault="00194213">
      <w:pPr>
        <w:spacing w:after="0" w:line="240" w:lineRule="auto"/>
        <w:rPr>
          <w:ins w:id="273" w:author="frz.show@mail.ru" w:date="2023-03-16T10:19:00Z"/>
          <w:rFonts w:ascii="Consolas" w:hAnsi="Consolas"/>
          <w:sz w:val="21"/>
          <w:szCs w:val="21"/>
          <w:lang w:val="en-US"/>
          <w:rPrChange w:id="274" w:author="frz.show@mail.ru" w:date="2023-03-16T10:19:00Z">
            <w:rPr>
              <w:ins w:id="275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276" w:author="frz.show@mail.ru" w:date="2023-03-16T10:19:00Z">
          <w:pPr>
            <w:spacing w:after="0" w:line="240" w:lineRule="auto"/>
            <w:jc w:val="center"/>
          </w:pPr>
        </w:pPrChange>
      </w:pPr>
      <w:ins w:id="277" w:author="frz.show@mail.ru" w:date="2023-03-16T10:19:00Z">
        <w:r w:rsidRPr="00194213">
          <w:rPr>
            <w:rFonts w:ascii="Consolas" w:hAnsi="Consolas"/>
            <w:sz w:val="21"/>
            <w:szCs w:val="21"/>
            <w:lang w:val="en-US"/>
            <w:rPrChange w:id="278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        if (cars.get(i).driver.stage &gt; 5) {</w:t>
        </w:r>
      </w:ins>
    </w:p>
    <w:p w14:paraId="752A53F0" w14:textId="77777777" w:rsidR="00194213" w:rsidRPr="00194213" w:rsidRDefault="00194213">
      <w:pPr>
        <w:spacing w:after="0" w:line="240" w:lineRule="auto"/>
        <w:rPr>
          <w:ins w:id="279" w:author="frz.show@mail.ru" w:date="2023-03-16T10:19:00Z"/>
          <w:rFonts w:ascii="Consolas" w:hAnsi="Consolas"/>
          <w:sz w:val="21"/>
          <w:szCs w:val="21"/>
          <w:lang w:val="en-US"/>
          <w:rPrChange w:id="280" w:author="frz.show@mail.ru" w:date="2023-03-16T10:19:00Z">
            <w:rPr>
              <w:ins w:id="281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282" w:author="frz.show@mail.ru" w:date="2023-03-16T10:19:00Z">
          <w:pPr>
            <w:spacing w:after="0" w:line="240" w:lineRule="auto"/>
            <w:jc w:val="center"/>
          </w:pPr>
        </w:pPrChange>
      </w:pPr>
      <w:ins w:id="283" w:author="frz.show@mail.ru" w:date="2023-03-16T10:19:00Z">
        <w:r w:rsidRPr="00194213">
          <w:rPr>
            <w:rFonts w:ascii="Consolas" w:hAnsi="Consolas"/>
            <w:sz w:val="21"/>
            <w:szCs w:val="21"/>
            <w:lang w:val="en-US"/>
            <w:rPrChange w:id="284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            System.out.println(cars.get(i).driver.name + " " + cars.get(i).driver.firstName + " " + cars.get(i).driver.lastName);</w:t>
        </w:r>
      </w:ins>
    </w:p>
    <w:p w14:paraId="73E30570" w14:textId="77777777" w:rsidR="00194213" w:rsidRPr="00194213" w:rsidRDefault="00194213">
      <w:pPr>
        <w:spacing w:after="0" w:line="240" w:lineRule="auto"/>
        <w:rPr>
          <w:ins w:id="285" w:author="frz.show@mail.ru" w:date="2023-03-16T10:19:00Z"/>
          <w:rFonts w:ascii="Consolas" w:hAnsi="Consolas"/>
          <w:sz w:val="21"/>
          <w:szCs w:val="21"/>
          <w:lang w:val="en-US"/>
          <w:rPrChange w:id="286" w:author="frz.show@mail.ru" w:date="2023-03-16T10:19:00Z">
            <w:rPr>
              <w:ins w:id="287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288" w:author="frz.show@mail.ru" w:date="2023-03-16T10:19:00Z">
          <w:pPr>
            <w:spacing w:after="0" w:line="240" w:lineRule="auto"/>
            <w:jc w:val="center"/>
          </w:pPr>
        </w:pPrChange>
      </w:pPr>
      <w:ins w:id="289" w:author="frz.show@mail.ru" w:date="2023-03-16T10:19:00Z">
        <w:r w:rsidRPr="00194213">
          <w:rPr>
            <w:rFonts w:ascii="Consolas" w:hAnsi="Consolas"/>
            <w:sz w:val="21"/>
            <w:szCs w:val="21"/>
            <w:lang w:val="en-US"/>
            <w:rPrChange w:id="290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        }</w:t>
        </w:r>
      </w:ins>
    </w:p>
    <w:p w14:paraId="67547F37" w14:textId="77777777" w:rsidR="00194213" w:rsidRPr="00194213" w:rsidRDefault="00194213">
      <w:pPr>
        <w:spacing w:after="0" w:line="240" w:lineRule="auto"/>
        <w:rPr>
          <w:ins w:id="291" w:author="frz.show@mail.ru" w:date="2023-03-16T10:19:00Z"/>
          <w:rFonts w:ascii="Consolas" w:hAnsi="Consolas"/>
          <w:sz w:val="21"/>
          <w:szCs w:val="21"/>
          <w:lang w:val="en-US"/>
          <w:rPrChange w:id="292" w:author="frz.show@mail.ru" w:date="2023-03-16T10:19:00Z">
            <w:rPr>
              <w:ins w:id="293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294" w:author="frz.show@mail.ru" w:date="2023-03-16T10:19:00Z">
          <w:pPr>
            <w:spacing w:after="0" w:line="240" w:lineRule="auto"/>
            <w:jc w:val="center"/>
          </w:pPr>
        </w:pPrChange>
      </w:pPr>
      <w:ins w:id="295" w:author="frz.show@mail.ru" w:date="2023-03-16T10:19:00Z">
        <w:r w:rsidRPr="00194213">
          <w:rPr>
            <w:rFonts w:ascii="Consolas" w:hAnsi="Consolas"/>
            <w:sz w:val="21"/>
            <w:szCs w:val="21"/>
            <w:lang w:val="en-US"/>
            <w:rPrChange w:id="296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    }</w:t>
        </w:r>
      </w:ins>
    </w:p>
    <w:p w14:paraId="2FA13F9E" w14:textId="77777777" w:rsidR="00194213" w:rsidRPr="00194213" w:rsidRDefault="00194213">
      <w:pPr>
        <w:spacing w:after="0" w:line="240" w:lineRule="auto"/>
        <w:rPr>
          <w:ins w:id="297" w:author="frz.show@mail.ru" w:date="2023-03-16T10:19:00Z"/>
          <w:rFonts w:ascii="Consolas" w:hAnsi="Consolas"/>
          <w:sz w:val="21"/>
          <w:szCs w:val="21"/>
          <w:lang w:val="en-US"/>
          <w:rPrChange w:id="298" w:author="frz.show@mail.ru" w:date="2023-03-16T10:19:00Z">
            <w:rPr>
              <w:ins w:id="299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300" w:author="frz.show@mail.ru" w:date="2023-03-16T10:19:00Z">
          <w:pPr>
            <w:spacing w:after="0" w:line="240" w:lineRule="auto"/>
            <w:jc w:val="center"/>
          </w:pPr>
        </w:pPrChange>
      </w:pPr>
      <w:ins w:id="301" w:author="frz.show@mail.ru" w:date="2023-03-16T10:19:00Z">
        <w:r w:rsidRPr="00194213">
          <w:rPr>
            <w:rFonts w:ascii="Consolas" w:hAnsi="Consolas"/>
            <w:sz w:val="21"/>
            <w:szCs w:val="21"/>
            <w:lang w:val="en-US"/>
            <w:rPrChange w:id="302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}</w:t>
        </w:r>
      </w:ins>
    </w:p>
    <w:p w14:paraId="581253AF" w14:textId="77777777" w:rsidR="00194213" w:rsidRPr="00194213" w:rsidRDefault="00194213">
      <w:pPr>
        <w:spacing w:after="0" w:line="240" w:lineRule="auto"/>
        <w:rPr>
          <w:ins w:id="303" w:author="frz.show@mail.ru" w:date="2023-03-16T10:19:00Z"/>
          <w:rFonts w:ascii="Consolas" w:hAnsi="Consolas"/>
          <w:sz w:val="21"/>
          <w:szCs w:val="21"/>
          <w:lang w:val="en-US"/>
          <w:rPrChange w:id="304" w:author="frz.show@mail.ru" w:date="2023-03-16T10:19:00Z">
            <w:rPr>
              <w:ins w:id="305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306" w:author="frz.show@mail.ru" w:date="2023-03-16T10:19:00Z">
          <w:pPr>
            <w:spacing w:after="0" w:line="240" w:lineRule="auto"/>
            <w:jc w:val="center"/>
          </w:pPr>
        </w:pPrChange>
      </w:pPr>
      <w:ins w:id="307" w:author="frz.show@mail.ru" w:date="2023-03-16T10:19:00Z">
        <w:r w:rsidRPr="00194213">
          <w:rPr>
            <w:rFonts w:ascii="Consolas" w:hAnsi="Consolas"/>
            <w:sz w:val="21"/>
            <w:szCs w:val="21"/>
            <w:lang w:val="en-US"/>
            <w:rPrChange w:id="308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public static void getManufacture(ArrayList&lt;Car&gt;cars){</w:t>
        </w:r>
      </w:ins>
    </w:p>
    <w:p w14:paraId="52213EC2" w14:textId="77777777" w:rsidR="00194213" w:rsidRPr="00194213" w:rsidRDefault="00194213">
      <w:pPr>
        <w:spacing w:after="0" w:line="240" w:lineRule="auto"/>
        <w:rPr>
          <w:ins w:id="309" w:author="frz.show@mail.ru" w:date="2023-03-16T10:19:00Z"/>
          <w:rFonts w:ascii="Consolas" w:hAnsi="Consolas"/>
          <w:sz w:val="21"/>
          <w:szCs w:val="21"/>
          <w:lang w:val="en-US"/>
          <w:rPrChange w:id="310" w:author="frz.show@mail.ru" w:date="2023-03-16T10:19:00Z">
            <w:rPr>
              <w:ins w:id="311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312" w:author="frz.show@mail.ru" w:date="2023-03-16T10:19:00Z">
          <w:pPr>
            <w:spacing w:after="0" w:line="240" w:lineRule="auto"/>
            <w:jc w:val="center"/>
          </w:pPr>
        </w:pPrChange>
      </w:pPr>
      <w:ins w:id="313" w:author="frz.show@mail.ru" w:date="2023-03-16T10:19:00Z">
        <w:r w:rsidRPr="00194213">
          <w:rPr>
            <w:rFonts w:ascii="Consolas" w:hAnsi="Consolas"/>
            <w:sz w:val="21"/>
            <w:szCs w:val="21"/>
            <w:lang w:val="en-US"/>
            <w:rPrChange w:id="314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lastRenderedPageBreak/>
          <w:t xml:space="preserve">        for (int i = 0; i &lt; cars.size(); i++) {</w:t>
        </w:r>
      </w:ins>
    </w:p>
    <w:p w14:paraId="60717EAD" w14:textId="77777777" w:rsidR="00194213" w:rsidRPr="00194213" w:rsidRDefault="00194213">
      <w:pPr>
        <w:spacing w:after="0" w:line="240" w:lineRule="auto"/>
        <w:rPr>
          <w:ins w:id="315" w:author="frz.show@mail.ru" w:date="2023-03-16T10:19:00Z"/>
          <w:rFonts w:ascii="Consolas" w:hAnsi="Consolas"/>
          <w:sz w:val="21"/>
          <w:szCs w:val="21"/>
          <w:lang w:val="en-US"/>
          <w:rPrChange w:id="316" w:author="frz.show@mail.ru" w:date="2023-03-16T10:19:00Z">
            <w:rPr>
              <w:ins w:id="317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318" w:author="frz.show@mail.ru" w:date="2023-03-16T10:19:00Z">
          <w:pPr>
            <w:spacing w:after="0" w:line="240" w:lineRule="auto"/>
            <w:jc w:val="center"/>
          </w:pPr>
        </w:pPrChange>
      </w:pPr>
      <w:ins w:id="319" w:author="frz.show@mail.ru" w:date="2023-03-16T10:19:00Z">
        <w:r w:rsidRPr="00194213">
          <w:rPr>
            <w:rFonts w:ascii="Consolas" w:hAnsi="Consolas"/>
            <w:sz w:val="21"/>
            <w:szCs w:val="21"/>
            <w:lang w:val="en-US"/>
            <w:rPrChange w:id="320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        if (cars.get(i).engine.manufacturer == "Россия"</w:t>
        </w:r>
      </w:ins>
    </w:p>
    <w:p w14:paraId="7D15A9C1" w14:textId="77777777" w:rsidR="00194213" w:rsidRPr="00194213" w:rsidRDefault="00194213">
      <w:pPr>
        <w:spacing w:after="0" w:line="240" w:lineRule="auto"/>
        <w:rPr>
          <w:ins w:id="321" w:author="frz.show@mail.ru" w:date="2023-03-16T10:19:00Z"/>
          <w:rFonts w:ascii="Consolas" w:hAnsi="Consolas"/>
          <w:sz w:val="21"/>
          <w:szCs w:val="21"/>
          <w:lang w:val="en-US"/>
          <w:rPrChange w:id="322" w:author="frz.show@mail.ru" w:date="2023-03-16T10:19:00Z">
            <w:rPr>
              <w:ins w:id="323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324" w:author="frz.show@mail.ru" w:date="2023-03-16T10:19:00Z">
          <w:pPr>
            <w:spacing w:after="0" w:line="240" w:lineRule="auto"/>
            <w:jc w:val="center"/>
          </w:pPr>
        </w:pPrChange>
      </w:pPr>
      <w:ins w:id="325" w:author="frz.show@mail.ru" w:date="2023-03-16T10:19:00Z">
        <w:r w:rsidRPr="00194213">
          <w:rPr>
            <w:rFonts w:ascii="Consolas" w:hAnsi="Consolas"/>
            <w:sz w:val="21"/>
            <w:szCs w:val="21"/>
            <w:lang w:val="en-US"/>
            <w:rPrChange w:id="326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            || cars.get(i).engine.manufacturer == "Казахстан"</w:t>
        </w:r>
      </w:ins>
    </w:p>
    <w:p w14:paraId="431E5B6E" w14:textId="77777777" w:rsidR="00194213" w:rsidRPr="00194213" w:rsidRDefault="00194213">
      <w:pPr>
        <w:spacing w:after="0" w:line="240" w:lineRule="auto"/>
        <w:rPr>
          <w:ins w:id="327" w:author="frz.show@mail.ru" w:date="2023-03-16T10:19:00Z"/>
          <w:rFonts w:ascii="Consolas" w:hAnsi="Consolas"/>
          <w:sz w:val="21"/>
          <w:szCs w:val="21"/>
          <w:lang w:val="en-US"/>
          <w:rPrChange w:id="328" w:author="frz.show@mail.ru" w:date="2023-03-16T10:19:00Z">
            <w:rPr>
              <w:ins w:id="329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330" w:author="frz.show@mail.ru" w:date="2023-03-16T10:19:00Z">
          <w:pPr>
            <w:spacing w:after="0" w:line="240" w:lineRule="auto"/>
            <w:jc w:val="center"/>
          </w:pPr>
        </w:pPrChange>
      </w:pPr>
      <w:ins w:id="331" w:author="frz.show@mail.ru" w:date="2023-03-16T10:19:00Z">
        <w:r w:rsidRPr="00194213">
          <w:rPr>
            <w:rFonts w:ascii="Consolas" w:hAnsi="Consolas"/>
            <w:sz w:val="21"/>
            <w:szCs w:val="21"/>
            <w:lang w:val="en-US"/>
            <w:rPrChange w:id="332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            || cars.get(i).engine.manufacturer == "Беларусь"</w:t>
        </w:r>
      </w:ins>
    </w:p>
    <w:p w14:paraId="7EA670C9" w14:textId="77777777" w:rsidR="00194213" w:rsidRPr="00194213" w:rsidRDefault="00194213">
      <w:pPr>
        <w:spacing w:after="0" w:line="240" w:lineRule="auto"/>
        <w:rPr>
          <w:ins w:id="333" w:author="frz.show@mail.ru" w:date="2023-03-16T10:19:00Z"/>
          <w:rFonts w:ascii="Consolas" w:hAnsi="Consolas"/>
          <w:sz w:val="21"/>
          <w:szCs w:val="21"/>
          <w:lang w:val="en-US"/>
          <w:rPrChange w:id="334" w:author="frz.show@mail.ru" w:date="2023-03-16T10:19:00Z">
            <w:rPr>
              <w:ins w:id="335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336" w:author="frz.show@mail.ru" w:date="2023-03-16T10:19:00Z">
          <w:pPr>
            <w:spacing w:after="0" w:line="240" w:lineRule="auto"/>
            <w:jc w:val="center"/>
          </w:pPr>
        </w:pPrChange>
      </w:pPr>
      <w:ins w:id="337" w:author="frz.show@mail.ru" w:date="2023-03-16T10:19:00Z">
        <w:r w:rsidRPr="00194213">
          <w:rPr>
            <w:rFonts w:ascii="Consolas" w:hAnsi="Consolas"/>
            <w:sz w:val="21"/>
            <w:szCs w:val="21"/>
            <w:lang w:val="en-US"/>
            <w:rPrChange w:id="338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            || cars.get(i).engine.manufacturer == "Латвия")</w:t>
        </w:r>
      </w:ins>
    </w:p>
    <w:p w14:paraId="5241C974" w14:textId="77777777" w:rsidR="00194213" w:rsidRPr="00194213" w:rsidRDefault="00194213">
      <w:pPr>
        <w:spacing w:after="0" w:line="240" w:lineRule="auto"/>
        <w:rPr>
          <w:ins w:id="339" w:author="frz.show@mail.ru" w:date="2023-03-16T10:19:00Z"/>
          <w:rFonts w:ascii="Consolas" w:hAnsi="Consolas"/>
          <w:sz w:val="21"/>
          <w:szCs w:val="21"/>
          <w:lang w:val="en-US"/>
          <w:rPrChange w:id="340" w:author="frz.show@mail.ru" w:date="2023-03-16T10:19:00Z">
            <w:rPr>
              <w:ins w:id="341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342" w:author="frz.show@mail.ru" w:date="2023-03-16T10:19:00Z">
          <w:pPr>
            <w:spacing w:after="0" w:line="240" w:lineRule="auto"/>
            <w:jc w:val="center"/>
          </w:pPr>
        </w:pPrChange>
      </w:pPr>
      <w:ins w:id="343" w:author="frz.show@mail.ru" w:date="2023-03-16T10:19:00Z">
        <w:r w:rsidRPr="00194213">
          <w:rPr>
            <w:rFonts w:ascii="Consolas" w:hAnsi="Consolas"/>
            <w:sz w:val="21"/>
            <w:szCs w:val="21"/>
            <w:lang w:val="en-US"/>
            <w:rPrChange w:id="344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        {</w:t>
        </w:r>
      </w:ins>
    </w:p>
    <w:p w14:paraId="40DA397D" w14:textId="77777777" w:rsidR="00194213" w:rsidRPr="00194213" w:rsidRDefault="00194213">
      <w:pPr>
        <w:spacing w:after="0" w:line="240" w:lineRule="auto"/>
        <w:rPr>
          <w:ins w:id="345" w:author="frz.show@mail.ru" w:date="2023-03-16T10:19:00Z"/>
          <w:rFonts w:ascii="Consolas" w:hAnsi="Consolas"/>
          <w:sz w:val="21"/>
          <w:szCs w:val="21"/>
          <w:lang w:val="en-US"/>
          <w:rPrChange w:id="346" w:author="frz.show@mail.ru" w:date="2023-03-16T10:19:00Z">
            <w:rPr>
              <w:ins w:id="347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348" w:author="frz.show@mail.ru" w:date="2023-03-16T10:19:00Z">
          <w:pPr>
            <w:spacing w:after="0" w:line="240" w:lineRule="auto"/>
            <w:jc w:val="center"/>
          </w:pPr>
        </w:pPrChange>
      </w:pPr>
      <w:ins w:id="349" w:author="frz.show@mail.ru" w:date="2023-03-16T10:19:00Z">
        <w:r w:rsidRPr="00194213">
          <w:rPr>
            <w:rFonts w:ascii="Consolas" w:hAnsi="Consolas"/>
            <w:sz w:val="21"/>
            <w:szCs w:val="21"/>
            <w:lang w:val="en-US"/>
            <w:rPrChange w:id="350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            System.out.println(cars.get(i).mark);</w:t>
        </w:r>
      </w:ins>
    </w:p>
    <w:p w14:paraId="0EDC3BCB" w14:textId="77777777" w:rsidR="00194213" w:rsidRPr="00194213" w:rsidRDefault="00194213">
      <w:pPr>
        <w:spacing w:after="0" w:line="240" w:lineRule="auto"/>
        <w:rPr>
          <w:ins w:id="351" w:author="frz.show@mail.ru" w:date="2023-03-16T10:19:00Z"/>
          <w:rFonts w:ascii="Consolas" w:hAnsi="Consolas"/>
          <w:sz w:val="21"/>
          <w:szCs w:val="21"/>
          <w:lang w:val="en-US"/>
          <w:rPrChange w:id="352" w:author="frz.show@mail.ru" w:date="2023-03-16T10:19:00Z">
            <w:rPr>
              <w:ins w:id="353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354" w:author="frz.show@mail.ru" w:date="2023-03-16T10:19:00Z">
          <w:pPr>
            <w:spacing w:after="0" w:line="240" w:lineRule="auto"/>
            <w:jc w:val="center"/>
          </w:pPr>
        </w:pPrChange>
      </w:pPr>
      <w:ins w:id="355" w:author="frz.show@mail.ru" w:date="2023-03-16T10:19:00Z">
        <w:r w:rsidRPr="00194213">
          <w:rPr>
            <w:rFonts w:ascii="Consolas" w:hAnsi="Consolas"/>
            <w:sz w:val="21"/>
            <w:szCs w:val="21"/>
            <w:lang w:val="en-US"/>
            <w:rPrChange w:id="356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        }</w:t>
        </w:r>
      </w:ins>
    </w:p>
    <w:p w14:paraId="31EE83E2" w14:textId="77777777" w:rsidR="00194213" w:rsidRPr="00194213" w:rsidRDefault="00194213">
      <w:pPr>
        <w:spacing w:after="0" w:line="240" w:lineRule="auto"/>
        <w:rPr>
          <w:ins w:id="357" w:author="frz.show@mail.ru" w:date="2023-03-16T10:19:00Z"/>
          <w:rFonts w:ascii="Consolas" w:hAnsi="Consolas"/>
          <w:sz w:val="21"/>
          <w:szCs w:val="21"/>
          <w:lang w:val="en-US"/>
          <w:rPrChange w:id="358" w:author="frz.show@mail.ru" w:date="2023-03-16T10:19:00Z">
            <w:rPr>
              <w:ins w:id="359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360" w:author="frz.show@mail.ru" w:date="2023-03-16T10:19:00Z">
          <w:pPr>
            <w:spacing w:after="0" w:line="240" w:lineRule="auto"/>
            <w:jc w:val="center"/>
          </w:pPr>
        </w:pPrChange>
      </w:pPr>
      <w:ins w:id="361" w:author="frz.show@mail.ru" w:date="2023-03-16T10:19:00Z">
        <w:r w:rsidRPr="00194213">
          <w:rPr>
            <w:rFonts w:ascii="Consolas" w:hAnsi="Consolas"/>
            <w:sz w:val="21"/>
            <w:szCs w:val="21"/>
            <w:lang w:val="en-US"/>
            <w:rPrChange w:id="362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    }</w:t>
        </w:r>
      </w:ins>
    </w:p>
    <w:p w14:paraId="2646443A" w14:textId="77777777" w:rsidR="00194213" w:rsidRPr="00194213" w:rsidRDefault="00194213">
      <w:pPr>
        <w:spacing w:after="0" w:line="240" w:lineRule="auto"/>
        <w:rPr>
          <w:ins w:id="363" w:author="frz.show@mail.ru" w:date="2023-03-16T10:19:00Z"/>
          <w:rFonts w:ascii="Consolas" w:hAnsi="Consolas"/>
          <w:sz w:val="21"/>
          <w:szCs w:val="21"/>
          <w:lang w:val="en-US"/>
          <w:rPrChange w:id="364" w:author="frz.show@mail.ru" w:date="2023-03-16T10:19:00Z">
            <w:rPr>
              <w:ins w:id="365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366" w:author="frz.show@mail.ru" w:date="2023-03-16T10:19:00Z">
          <w:pPr>
            <w:spacing w:after="0" w:line="240" w:lineRule="auto"/>
            <w:jc w:val="center"/>
          </w:pPr>
        </w:pPrChange>
      </w:pPr>
      <w:ins w:id="367" w:author="frz.show@mail.ru" w:date="2023-03-16T10:19:00Z">
        <w:r w:rsidRPr="00194213">
          <w:rPr>
            <w:rFonts w:ascii="Consolas" w:hAnsi="Consolas"/>
            <w:sz w:val="21"/>
            <w:szCs w:val="21"/>
            <w:lang w:val="en-US"/>
            <w:rPrChange w:id="368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}</w:t>
        </w:r>
      </w:ins>
    </w:p>
    <w:p w14:paraId="70B437B7" w14:textId="77777777" w:rsidR="00194213" w:rsidRPr="00194213" w:rsidRDefault="00194213">
      <w:pPr>
        <w:spacing w:after="0" w:line="240" w:lineRule="auto"/>
        <w:rPr>
          <w:ins w:id="369" w:author="frz.show@mail.ru" w:date="2023-03-16T10:19:00Z"/>
          <w:rFonts w:ascii="Consolas" w:hAnsi="Consolas"/>
          <w:sz w:val="21"/>
          <w:szCs w:val="21"/>
          <w:lang w:val="en-US"/>
          <w:rPrChange w:id="370" w:author="frz.show@mail.ru" w:date="2023-03-16T10:19:00Z">
            <w:rPr>
              <w:ins w:id="371" w:author="frz.show@mail.ru" w:date="2023-03-16T10:19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372" w:author="frz.show@mail.ru" w:date="2023-03-16T10:19:00Z">
          <w:pPr>
            <w:spacing w:after="0" w:line="240" w:lineRule="auto"/>
            <w:jc w:val="center"/>
          </w:pPr>
        </w:pPrChange>
      </w:pPr>
    </w:p>
    <w:p w14:paraId="5E6A6008" w14:textId="4CCA4EBB" w:rsidR="00C710CE" w:rsidRPr="00C710CE" w:rsidDel="00194213" w:rsidRDefault="00194213">
      <w:pPr>
        <w:shd w:val="clear" w:color="auto" w:fill="1E1E1E"/>
        <w:suppressAutoHyphens w:val="0"/>
        <w:spacing w:after="0" w:line="285" w:lineRule="atLeast"/>
        <w:rPr>
          <w:del w:id="373" w:author="frz.show@mail.ru" w:date="2023-03-16T10:19:00Z"/>
          <w:rFonts w:ascii="Consolas" w:hAnsi="Consolas"/>
          <w:color w:val="D4D4D4"/>
          <w:sz w:val="21"/>
          <w:szCs w:val="21"/>
          <w:lang w:val="en-US"/>
        </w:rPr>
      </w:pPr>
      <w:ins w:id="374" w:author="frz.show@mail.ru" w:date="2023-03-16T10:19:00Z">
        <w:r w:rsidRPr="00194213">
          <w:rPr>
            <w:rFonts w:ascii="Consolas" w:hAnsi="Consolas"/>
            <w:sz w:val="21"/>
            <w:szCs w:val="21"/>
            <w:lang w:val="en-US"/>
            <w:rPrChange w:id="375" w:author="frz.show@mail.ru" w:date="2023-03-16T10:19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>}</w:t>
        </w:r>
      </w:ins>
      <w:del w:id="376" w:author="frz.show@mail.ru" w:date="2023-03-16T10:19:00Z">
        <w:r w:rsidR="00C710CE" w:rsidRPr="00C710CE" w:rsidDel="00194213">
          <w:rPr>
            <w:rFonts w:ascii="Consolas" w:hAnsi="Consolas"/>
            <w:color w:val="569CD6"/>
            <w:sz w:val="21"/>
            <w:szCs w:val="21"/>
            <w:lang w:val="en-US"/>
          </w:rPr>
          <w:delText>import</w:delText>
        </w:r>
        <w:r w:rsidR="00C710CE"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="00C710CE" w:rsidRPr="00C710CE" w:rsidDel="00194213">
          <w:rPr>
            <w:rFonts w:ascii="Consolas" w:hAnsi="Consolas"/>
            <w:color w:val="4EC9B0"/>
            <w:sz w:val="21"/>
            <w:szCs w:val="21"/>
            <w:lang w:val="en-US"/>
          </w:rPr>
          <w:delText>java</w:delText>
        </w:r>
        <w:r w:rsidR="00C710CE"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.</w:delText>
        </w:r>
        <w:r w:rsidR="00C710CE" w:rsidRPr="00C710CE" w:rsidDel="00194213">
          <w:rPr>
            <w:rFonts w:ascii="Consolas" w:hAnsi="Consolas"/>
            <w:color w:val="4EC9B0"/>
            <w:sz w:val="21"/>
            <w:szCs w:val="21"/>
            <w:lang w:val="en-US"/>
          </w:rPr>
          <w:delText>lang</w:delText>
        </w:r>
        <w:r w:rsidR="00C710CE"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.</w:delText>
        </w:r>
        <w:r w:rsidR="00C710CE" w:rsidRPr="00C710CE" w:rsidDel="00194213">
          <w:rPr>
            <w:rFonts w:ascii="Consolas" w:hAnsi="Consolas"/>
            <w:color w:val="4EC9B0"/>
            <w:sz w:val="21"/>
            <w:szCs w:val="21"/>
            <w:lang w:val="en-US"/>
          </w:rPr>
          <w:delText>reflect</w:delText>
        </w:r>
        <w:r w:rsidR="00C710CE"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.</w:delText>
        </w:r>
        <w:r w:rsidR="00C710CE" w:rsidRPr="00C710CE" w:rsidDel="00194213">
          <w:rPr>
            <w:rFonts w:ascii="Consolas" w:hAnsi="Consolas"/>
            <w:color w:val="4EC9B0"/>
            <w:sz w:val="21"/>
            <w:szCs w:val="21"/>
            <w:lang w:val="en-US"/>
          </w:rPr>
          <w:delText>Array</w:delText>
        </w:r>
        <w:r w:rsidR="00C710CE"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;</w:delText>
        </w:r>
      </w:del>
    </w:p>
    <w:p w14:paraId="31F309BE" w14:textId="277DA070" w:rsidR="00C710CE" w:rsidRPr="00C710CE" w:rsidDel="00194213" w:rsidRDefault="00C710CE">
      <w:pPr>
        <w:shd w:val="clear" w:color="auto" w:fill="1E1E1E"/>
        <w:suppressAutoHyphens w:val="0"/>
        <w:spacing w:after="0" w:line="285" w:lineRule="atLeast"/>
        <w:rPr>
          <w:del w:id="377" w:author="frz.show@mail.ru" w:date="2023-03-16T10:19:00Z"/>
          <w:rFonts w:ascii="Consolas" w:hAnsi="Consolas"/>
          <w:color w:val="D4D4D4"/>
          <w:sz w:val="21"/>
          <w:szCs w:val="21"/>
          <w:lang w:val="en-US"/>
        </w:rPr>
      </w:pPr>
      <w:del w:id="378" w:author="frz.show@mail.ru" w:date="2023-03-16T10:19:00Z">
        <w:r w:rsidRPr="00C710CE" w:rsidDel="00194213">
          <w:rPr>
            <w:rFonts w:ascii="Consolas" w:hAnsi="Consolas"/>
            <w:color w:val="569CD6"/>
            <w:sz w:val="21"/>
            <w:szCs w:val="21"/>
            <w:lang w:val="en-US"/>
          </w:rPr>
          <w:delText>import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4EC9B0"/>
            <w:sz w:val="21"/>
            <w:szCs w:val="21"/>
            <w:lang w:val="en-US"/>
          </w:rPr>
          <w:delText>java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.</w:delText>
        </w:r>
        <w:r w:rsidRPr="00C710CE" w:rsidDel="00194213">
          <w:rPr>
            <w:rFonts w:ascii="Consolas" w:hAnsi="Consolas"/>
            <w:color w:val="4EC9B0"/>
            <w:sz w:val="21"/>
            <w:szCs w:val="21"/>
            <w:lang w:val="en-US"/>
          </w:rPr>
          <w:delText>time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.</w:delText>
        </w:r>
        <w:r w:rsidRPr="00C710CE" w:rsidDel="00194213">
          <w:rPr>
            <w:rFonts w:ascii="Consolas" w:hAnsi="Consolas"/>
            <w:color w:val="4EC9B0"/>
            <w:sz w:val="21"/>
            <w:szCs w:val="21"/>
            <w:lang w:val="en-US"/>
          </w:rPr>
          <w:delText>LocalTime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;</w:delText>
        </w:r>
      </w:del>
    </w:p>
    <w:p w14:paraId="53C99B02" w14:textId="22F004C0" w:rsidR="00C710CE" w:rsidRPr="00C710CE" w:rsidDel="00194213" w:rsidRDefault="00C710CE">
      <w:pPr>
        <w:shd w:val="clear" w:color="auto" w:fill="1E1E1E"/>
        <w:suppressAutoHyphens w:val="0"/>
        <w:spacing w:after="0" w:line="285" w:lineRule="atLeast"/>
        <w:rPr>
          <w:del w:id="379" w:author="frz.show@mail.ru" w:date="2023-03-16T10:19:00Z"/>
          <w:rFonts w:ascii="Consolas" w:hAnsi="Consolas"/>
          <w:color w:val="D4D4D4"/>
          <w:sz w:val="21"/>
          <w:szCs w:val="21"/>
          <w:lang w:val="en-US"/>
        </w:rPr>
      </w:pPr>
      <w:del w:id="380" w:author="frz.show@mail.ru" w:date="2023-03-16T10:19:00Z">
        <w:r w:rsidRPr="00C710CE" w:rsidDel="00194213">
          <w:rPr>
            <w:rFonts w:ascii="Consolas" w:hAnsi="Consolas"/>
            <w:color w:val="569CD6"/>
            <w:sz w:val="21"/>
            <w:szCs w:val="21"/>
            <w:lang w:val="en-US"/>
          </w:rPr>
          <w:delText>import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4EC9B0"/>
            <w:sz w:val="21"/>
            <w:szCs w:val="21"/>
            <w:lang w:val="en-US"/>
          </w:rPr>
          <w:delText>java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.</w:delText>
        </w:r>
        <w:r w:rsidRPr="00C710CE" w:rsidDel="00194213">
          <w:rPr>
            <w:rFonts w:ascii="Consolas" w:hAnsi="Consolas"/>
            <w:color w:val="4EC9B0"/>
            <w:sz w:val="21"/>
            <w:szCs w:val="21"/>
            <w:lang w:val="en-US"/>
          </w:rPr>
          <w:delText>util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.</w:delText>
        </w:r>
        <w:r w:rsidRPr="00C710CE" w:rsidDel="00194213">
          <w:rPr>
            <w:rFonts w:ascii="Consolas" w:hAnsi="Consolas"/>
            <w:color w:val="4EC9B0"/>
            <w:sz w:val="21"/>
            <w:szCs w:val="21"/>
            <w:lang w:val="en-US"/>
          </w:rPr>
          <w:delText>ArrayList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;</w:delText>
        </w:r>
      </w:del>
    </w:p>
    <w:p w14:paraId="784C8586" w14:textId="04081747" w:rsidR="00C710CE" w:rsidRPr="00C710CE" w:rsidDel="00194213" w:rsidRDefault="00C710CE">
      <w:pPr>
        <w:shd w:val="clear" w:color="auto" w:fill="1E1E1E"/>
        <w:suppressAutoHyphens w:val="0"/>
        <w:spacing w:after="0" w:line="285" w:lineRule="atLeast"/>
        <w:rPr>
          <w:del w:id="381" w:author="frz.show@mail.ru" w:date="2023-03-16T10:19:00Z"/>
          <w:rFonts w:ascii="Consolas" w:hAnsi="Consolas"/>
          <w:color w:val="D4D4D4"/>
          <w:sz w:val="21"/>
          <w:szCs w:val="21"/>
          <w:lang w:val="en-US"/>
        </w:rPr>
      </w:pPr>
      <w:del w:id="382" w:author="frz.show@mail.ru" w:date="2023-03-16T10:19:00Z">
        <w:r w:rsidRPr="00C710CE" w:rsidDel="00194213">
          <w:rPr>
            <w:rFonts w:ascii="Consolas" w:hAnsi="Consolas"/>
            <w:color w:val="569CD6"/>
            <w:sz w:val="21"/>
            <w:szCs w:val="21"/>
            <w:lang w:val="en-US"/>
          </w:rPr>
          <w:delText>public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569CD6"/>
            <w:sz w:val="21"/>
            <w:szCs w:val="21"/>
            <w:lang w:val="en-US"/>
          </w:rPr>
          <w:delText>class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4EC9B0"/>
            <w:sz w:val="21"/>
            <w:szCs w:val="21"/>
            <w:lang w:val="en-US"/>
          </w:rPr>
          <w:delText>Main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{</w:delText>
        </w:r>
      </w:del>
    </w:p>
    <w:p w14:paraId="2AAB51CE" w14:textId="66B67F7C" w:rsidR="00C710CE" w:rsidRPr="00C710CE" w:rsidDel="00194213" w:rsidRDefault="00C710CE">
      <w:pPr>
        <w:shd w:val="clear" w:color="auto" w:fill="1E1E1E"/>
        <w:suppressAutoHyphens w:val="0"/>
        <w:spacing w:after="0" w:line="285" w:lineRule="atLeast"/>
        <w:rPr>
          <w:del w:id="383" w:author="frz.show@mail.ru" w:date="2023-03-16T10:19:00Z"/>
          <w:rFonts w:ascii="Consolas" w:hAnsi="Consolas"/>
          <w:color w:val="D4D4D4"/>
          <w:sz w:val="21"/>
          <w:szCs w:val="21"/>
          <w:lang w:val="en-US"/>
        </w:rPr>
      </w:pPr>
      <w:del w:id="384" w:author="frz.show@mail.ru" w:date="2023-03-16T10:19:00Z"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    </w:delText>
        </w:r>
        <w:r w:rsidRPr="00C710CE" w:rsidDel="00194213">
          <w:rPr>
            <w:rFonts w:ascii="Consolas" w:hAnsi="Consolas"/>
            <w:color w:val="569CD6"/>
            <w:sz w:val="21"/>
            <w:szCs w:val="21"/>
            <w:lang w:val="en-US"/>
          </w:rPr>
          <w:delText>public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569CD6"/>
            <w:sz w:val="21"/>
            <w:szCs w:val="21"/>
            <w:lang w:val="en-US"/>
          </w:rPr>
          <w:delText>static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4EC9B0"/>
            <w:sz w:val="21"/>
            <w:szCs w:val="21"/>
            <w:lang w:val="en-US"/>
          </w:rPr>
          <w:delText>void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main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4EC9B0"/>
            <w:sz w:val="21"/>
            <w:szCs w:val="21"/>
            <w:lang w:val="en-US"/>
          </w:rPr>
          <w:delText>String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[] 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args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) {</w:delText>
        </w:r>
      </w:del>
    </w:p>
    <w:p w14:paraId="096E0383" w14:textId="12F89C23" w:rsidR="00C710CE" w:rsidRPr="00C710CE" w:rsidDel="00194213" w:rsidRDefault="00C710CE">
      <w:pPr>
        <w:shd w:val="clear" w:color="auto" w:fill="1E1E1E"/>
        <w:suppressAutoHyphens w:val="0"/>
        <w:spacing w:after="0" w:line="285" w:lineRule="atLeast"/>
        <w:rPr>
          <w:del w:id="385" w:author="frz.show@mail.ru" w:date="2023-03-16T10:19:00Z"/>
          <w:rFonts w:ascii="Consolas" w:hAnsi="Consolas"/>
          <w:color w:val="D4D4D4"/>
          <w:sz w:val="21"/>
          <w:szCs w:val="21"/>
          <w:lang w:val="en-US"/>
        </w:rPr>
      </w:pPr>
      <w:del w:id="386" w:author="frz.show@mail.ru" w:date="2023-03-16T10:19:00Z"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        </w:delText>
        </w:r>
        <w:r w:rsidRPr="00C710CE" w:rsidDel="00194213">
          <w:rPr>
            <w:rFonts w:ascii="Consolas" w:hAnsi="Consolas"/>
            <w:color w:val="4EC9B0"/>
            <w:sz w:val="21"/>
            <w:szCs w:val="21"/>
            <w:lang w:val="en-US"/>
          </w:rPr>
          <w:delText>Car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car1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= </w:delText>
        </w:r>
        <w:r w:rsidRPr="00C710CE" w:rsidDel="00194213">
          <w:rPr>
            <w:rFonts w:ascii="Consolas" w:hAnsi="Consolas"/>
            <w:color w:val="C586C0"/>
            <w:sz w:val="21"/>
            <w:szCs w:val="21"/>
            <w:lang w:val="en-US"/>
          </w:rPr>
          <w:delText>new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Car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"Audi"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"A"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B5CEA8"/>
            <w:sz w:val="21"/>
            <w:szCs w:val="21"/>
            <w:lang w:val="en-US"/>
          </w:rPr>
          <w:delText>2700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C586C0"/>
            <w:sz w:val="21"/>
            <w:szCs w:val="21"/>
            <w:lang w:val="en-US"/>
          </w:rPr>
          <w:delText>new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Driver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Царьков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Даниил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Константинович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B5CEA8"/>
            <w:sz w:val="21"/>
            <w:szCs w:val="21"/>
            <w:lang w:val="en-US"/>
          </w:rPr>
          <w:delText>5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), </w:delText>
        </w:r>
        <w:r w:rsidRPr="00C710CE" w:rsidDel="00194213">
          <w:rPr>
            <w:rFonts w:ascii="Consolas" w:hAnsi="Consolas"/>
            <w:color w:val="C586C0"/>
            <w:sz w:val="21"/>
            <w:szCs w:val="21"/>
            <w:lang w:val="en-US"/>
          </w:rPr>
          <w:delText>new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Engine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Германия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B5CEA8"/>
            <w:sz w:val="21"/>
            <w:szCs w:val="21"/>
            <w:lang w:val="en-US"/>
          </w:rPr>
          <w:delText>400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));</w:delText>
        </w:r>
      </w:del>
    </w:p>
    <w:p w14:paraId="5C896A7E" w14:textId="235C5D6C" w:rsidR="00C710CE" w:rsidRPr="00C710CE" w:rsidDel="00194213" w:rsidRDefault="00C710CE">
      <w:pPr>
        <w:shd w:val="clear" w:color="auto" w:fill="1E1E1E"/>
        <w:suppressAutoHyphens w:val="0"/>
        <w:spacing w:after="0" w:line="285" w:lineRule="atLeast"/>
        <w:rPr>
          <w:del w:id="387" w:author="frz.show@mail.ru" w:date="2023-03-16T10:19:00Z"/>
          <w:rFonts w:ascii="Consolas" w:hAnsi="Consolas"/>
          <w:color w:val="D4D4D4"/>
          <w:sz w:val="21"/>
          <w:szCs w:val="21"/>
          <w:lang w:val="en-US"/>
        </w:rPr>
      </w:pPr>
      <w:del w:id="388" w:author="frz.show@mail.ru" w:date="2023-03-16T10:19:00Z"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        </w:delText>
        </w:r>
        <w:r w:rsidRPr="00C710CE" w:rsidDel="00194213">
          <w:rPr>
            <w:rFonts w:ascii="Consolas" w:hAnsi="Consolas"/>
            <w:color w:val="4EC9B0"/>
            <w:sz w:val="21"/>
            <w:szCs w:val="21"/>
            <w:lang w:val="en-US"/>
          </w:rPr>
          <w:delText>Car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car2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= </w:delText>
        </w:r>
        <w:r w:rsidRPr="00C710CE" w:rsidDel="00194213">
          <w:rPr>
            <w:rFonts w:ascii="Consolas" w:hAnsi="Consolas"/>
            <w:color w:val="C586C0"/>
            <w:sz w:val="21"/>
            <w:szCs w:val="21"/>
            <w:lang w:val="en-US"/>
          </w:rPr>
          <w:delText>new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Car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"BMW"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"B"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B5CEA8"/>
            <w:sz w:val="21"/>
            <w:szCs w:val="21"/>
            <w:lang w:val="en-US"/>
          </w:rPr>
          <w:delText>2500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C586C0"/>
            <w:sz w:val="21"/>
            <w:szCs w:val="21"/>
            <w:lang w:val="en-US"/>
          </w:rPr>
          <w:delText>new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Driver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Лесков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Антон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Андреевич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B5CEA8"/>
            <w:sz w:val="21"/>
            <w:szCs w:val="21"/>
            <w:lang w:val="en-US"/>
          </w:rPr>
          <w:delText>3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), </w:delText>
        </w:r>
        <w:r w:rsidRPr="00C710CE" w:rsidDel="00194213">
          <w:rPr>
            <w:rFonts w:ascii="Consolas" w:hAnsi="Consolas"/>
            <w:color w:val="C586C0"/>
            <w:sz w:val="21"/>
            <w:szCs w:val="21"/>
            <w:lang w:val="en-US"/>
          </w:rPr>
          <w:delText>new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Engine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Польша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B5CEA8"/>
            <w:sz w:val="21"/>
            <w:szCs w:val="21"/>
            <w:lang w:val="en-US"/>
          </w:rPr>
          <w:delText>500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));</w:delText>
        </w:r>
      </w:del>
    </w:p>
    <w:p w14:paraId="1EC73C91" w14:textId="437DEF4E" w:rsidR="00C710CE" w:rsidRPr="00C710CE" w:rsidDel="00194213" w:rsidRDefault="00C710CE">
      <w:pPr>
        <w:shd w:val="clear" w:color="auto" w:fill="1E1E1E"/>
        <w:suppressAutoHyphens w:val="0"/>
        <w:spacing w:after="0" w:line="285" w:lineRule="atLeast"/>
        <w:rPr>
          <w:del w:id="389" w:author="frz.show@mail.ru" w:date="2023-03-16T10:19:00Z"/>
          <w:rFonts w:ascii="Consolas" w:hAnsi="Consolas"/>
          <w:color w:val="D4D4D4"/>
          <w:sz w:val="21"/>
          <w:szCs w:val="21"/>
          <w:lang w:val="en-US"/>
        </w:rPr>
      </w:pPr>
      <w:del w:id="390" w:author="frz.show@mail.ru" w:date="2023-03-16T10:19:00Z"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        </w:delText>
        </w:r>
        <w:r w:rsidRPr="00C710CE" w:rsidDel="00194213">
          <w:rPr>
            <w:rFonts w:ascii="Consolas" w:hAnsi="Consolas"/>
            <w:color w:val="4EC9B0"/>
            <w:sz w:val="21"/>
            <w:szCs w:val="21"/>
            <w:lang w:val="en-US"/>
          </w:rPr>
          <w:delText>Car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car3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= </w:delText>
        </w:r>
        <w:r w:rsidRPr="00C710CE" w:rsidDel="00194213">
          <w:rPr>
            <w:rFonts w:ascii="Consolas" w:hAnsi="Consolas"/>
            <w:color w:val="C586C0"/>
            <w:sz w:val="21"/>
            <w:szCs w:val="21"/>
            <w:lang w:val="en-US"/>
          </w:rPr>
          <w:delText>new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Car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"Ford"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"C"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B5CEA8"/>
            <w:sz w:val="21"/>
            <w:szCs w:val="21"/>
            <w:lang w:val="en-US"/>
          </w:rPr>
          <w:delText>2450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C586C0"/>
            <w:sz w:val="21"/>
            <w:szCs w:val="21"/>
            <w:lang w:val="en-US"/>
          </w:rPr>
          <w:delText>new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Driver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Карповец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Виктор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Генадьевич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B5CEA8"/>
            <w:sz w:val="21"/>
            <w:szCs w:val="21"/>
            <w:lang w:val="en-US"/>
          </w:rPr>
          <w:delText>10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), </w:delText>
        </w:r>
        <w:r w:rsidRPr="00C710CE" w:rsidDel="00194213">
          <w:rPr>
            <w:rFonts w:ascii="Consolas" w:hAnsi="Consolas"/>
            <w:color w:val="C586C0"/>
            <w:sz w:val="21"/>
            <w:szCs w:val="21"/>
            <w:lang w:val="en-US"/>
          </w:rPr>
          <w:delText>new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Engine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Латвия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B5CEA8"/>
            <w:sz w:val="21"/>
            <w:szCs w:val="21"/>
            <w:lang w:val="en-US"/>
          </w:rPr>
          <w:delText>550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));</w:delText>
        </w:r>
      </w:del>
    </w:p>
    <w:p w14:paraId="5C6B4384" w14:textId="7B449B5A" w:rsidR="00C710CE" w:rsidRPr="00C710CE" w:rsidDel="00194213" w:rsidRDefault="00C710CE">
      <w:pPr>
        <w:shd w:val="clear" w:color="auto" w:fill="1E1E1E"/>
        <w:suppressAutoHyphens w:val="0"/>
        <w:spacing w:after="0" w:line="285" w:lineRule="atLeast"/>
        <w:rPr>
          <w:del w:id="391" w:author="frz.show@mail.ru" w:date="2023-03-16T10:19:00Z"/>
          <w:rFonts w:ascii="Consolas" w:hAnsi="Consolas"/>
          <w:color w:val="D4D4D4"/>
          <w:sz w:val="21"/>
          <w:szCs w:val="21"/>
          <w:lang w:val="en-US"/>
        </w:rPr>
      </w:pPr>
      <w:del w:id="392" w:author="frz.show@mail.ru" w:date="2023-03-16T10:19:00Z"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        </w:delText>
        </w:r>
        <w:r w:rsidRPr="00C710CE" w:rsidDel="00194213">
          <w:rPr>
            <w:rFonts w:ascii="Consolas" w:hAnsi="Consolas"/>
            <w:color w:val="4EC9B0"/>
            <w:sz w:val="21"/>
            <w:szCs w:val="21"/>
            <w:lang w:val="en-US"/>
          </w:rPr>
          <w:delText>Car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car4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= </w:delText>
        </w:r>
        <w:r w:rsidRPr="00C710CE" w:rsidDel="00194213">
          <w:rPr>
            <w:rFonts w:ascii="Consolas" w:hAnsi="Consolas"/>
            <w:color w:val="C586C0"/>
            <w:sz w:val="21"/>
            <w:szCs w:val="21"/>
            <w:lang w:val="en-US"/>
          </w:rPr>
          <w:delText>new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Car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"Kia"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"E"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B5CEA8"/>
            <w:sz w:val="21"/>
            <w:szCs w:val="21"/>
            <w:lang w:val="en-US"/>
          </w:rPr>
          <w:delText>2300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C586C0"/>
            <w:sz w:val="21"/>
            <w:szCs w:val="21"/>
            <w:lang w:val="en-US"/>
          </w:rPr>
          <w:delText>new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Driver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Иванов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Дмитрий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Артёмович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B5CEA8"/>
            <w:sz w:val="21"/>
            <w:szCs w:val="21"/>
            <w:lang w:val="en-US"/>
          </w:rPr>
          <w:delText>6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), </w:delText>
        </w:r>
        <w:r w:rsidRPr="00C710CE" w:rsidDel="00194213">
          <w:rPr>
            <w:rFonts w:ascii="Consolas" w:hAnsi="Consolas"/>
            <w:color w:val="C586C0"/>
            <w:sz w:val="21"/>
            <w:szCs w:val="21"/>
            <w:lang w:val="en-US"/>
          </w:rPr>
          <w:delText>new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Engine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Россия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B5CEA8"/>
            <w:sz w:val="21"/>
            <w:szCs w:val="21"/>
            <w:lang w:val="en-US"/>
          </w:rPr>
          <w:delText>300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));</w:delText>
        </w:r>
      </w:del>
    </w:p>
    <w:p w14:paraId="1A0A0BAD" w14:textId="290CB018" w:rsidR="00C710CE" w:rsidRPr="00C710CE" w:rsidDel="00194213" w:rsidRDefault="00C710CE">
      <w:pPr>
        <w:shd w:val="clear" w:color="auto" w:fill="1E1E1E"/>
        <w:suppressAutoHyphens w:val="0"/>
        <w:spacing w:after="0" w:line="285" w:lineRule="atLeast"/>
        <w:rPr>
          <w:del w:id="393" w:author="frz.show@mail.ru" w:date="2023-03-16T10:19:00Z"/>
          <w:rFonts w:ascii="Consolas" w:hAnsi="Consolas"/>
          <w:color w:val="D4D4D4"/>
          <w:sz w:val="21"/>
          <w:szCs w:val="21"/>
          <w:lang w:val="en-US"/>
        </w:rPr>
      </w:pPr>
      <w:del w:id="394" w:author="frz.show@mail.ru" w:date="2023-03-16T10:19:00Z"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        </w:delText>
        </w:r>
        <w:r w:rsidRPr="00C710CE" w:rsidDel="00194213">
          <w:rPr>
            <w:rFonts w:ascii="Consolas" w:hAnsi="Consolas"/>
            <w:color w:val="4EC9B0"/>
            <w:sz w:val="21"/>
            <w:szCs w:val="21"/>
            <w:lang w:val="en-US"/>
          </w:rPr>
          <w:delText>Car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car5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= </w:delText>
        </w:r>
        <w:r w:rsidRPr="00C710CE" w:rsidDel="00194213">
          <w:rPr>
            <w:rFonts w:ascii="Consolas" w:hAnsi="Consolas"/>
            <w:color w:val="C586C0"/>
            <w:sz w:val="21"/>
            <w:szCs w:val="21"/>
            <w:lang w:val="en-US"/>
          </w:rPr>
          <w:delText>new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Car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"Honda"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"F"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B5CEA8"/>
            <w:sz w:val="21"/>
            <w:szCs w:val="21"/>
            <w:lang w:val="en-US"/>
          </w:rPr>
          <w:delText>2800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C586C0"/>
            <w:sz w:val="21"/>
            <w:szCs w:val="21"/>
            <w:lang w:val="en-US"/>
          </w:rPr>
          <w:delText>new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Driver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Доценко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Василий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Петрович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B5CEA8"/>
            <w:sz w:val="21"/>
            <w:szCs w:val="21"/>
            <w:lang w:val="en-US"/>
          </w:rPr>
          <w:delText>8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), </w:delText>
        </w:r>
        <w:r w:rsidRPr="00C710CE" w:rsidDel="00194213">
          <w:rPr>
            <w:rFonts w:ascii="Consolas" w:hAnsi="Consolas"/>
            <w:color w:val="C586C0"/>
            <w:sz w:val="21"/>
            <w:szCs w:val="21"/>
            <w:lang w:val="en-US"/>
          </w:rPr>
          <w:delText>new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Engine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Австралия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B5CEA8"/>
            <w:sz w:val="21"/>
            <w:szCs w:val="21"/>
            <w:lang w:val="en-US"/>
          </w:rPr>
          <w:delText>600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));</w:delText>
        </w:r>
      </w:del>
    </w:p>
    <w:p w14:paraId="0E6EB4D5" w14:textId="351AF754" w:rsidR="00C710CE" w:rsidRPr="00C710CE" w:rsidDel="00194213" w:rsidRDefault="00C710CE">
      <w:pPr>
        <w:shd w:val="clear" w:color="auto" w:fill="1E1E1E"/>
        <w:suppressAutoHyphens w:val="0"/>
        <w:spacing w:after="0" w:line="285" w:lineRule="atLeast"/>
        <w:rPr>
          <w:del w:id="395" w:author="frz.show@mail.ru" w:date="2023-03-16T10:19:00Z"/>
          <w:rFonts w:ascii="Consolas" w:hAnsi="Consolas"/>
          <w:color w:val="D4D4D4"/>
          <w:sz w:val="21"/>
          <w:szCs w:val="21"/>
          <w:lang w:val="en-US"/>
        </w:rPr>
      </w:pPr>
      <w:del w:id="396" w:author="frz.show@mail.ru" w:date="2023-03-16T10:19:00Z"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        </w:delText>
        </w:r>
        <w:r w:rsidRPr="00C710CE" w:rsidDel="00194213">
          <w:rPr>
            <w:rFonts w:ascii="Consolas" w:hAnsi="Consolas"/>
            <w:color w:val="4EC9B0"/>
            <w:sz w:val="21"/>
            <w:szCs w:val="21"/>
            <w:lang w:val="en-US"/>
          </w:rPr>
          <w:delText>Car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car6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= </w:delText>
        </w:r>
        <w:r w:rsidRPr="00C710CE" w:rsidDel="00194213">
          <w:rPr>
            <w:rFonts w:ascii="Consolas" w:hAnsi="Consolas"/>
            <w:color w:val="C586C0"/>
            <w:sz w:val="21"/>
            <w:szCs w:val="21"/>
            <w:lang w:val="en-US"/>
          </w:rPr>
          <w:delText>new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Car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"Lada"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"S"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B5CEA8"/>
            <w:sz w:val="21"/>
            <w:szCs w:val="21"/>
            <w:lang w:val="en-US"/>
          </w:rPr>
          <w:delText>2200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C586C0"/>
            <w:sz w:val="21"/>
            <w:szCs w:val="21"/>
            <w:lang w:val="en-US"/>
          </w:rPr>
          <w:delText>new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Driver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Андропов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Евгений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Витальевич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B5CEA8"/>
            <w:sz w:val="21"/>
            <w:szCs w:val="21"/>
            <w:lang w:val="en-US"/>
          </w:rPr>
          <w:delText>9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), </w:delText>
        </w:r>
        <w:r w:rsidRPr="00C710CE" w:rsidDel="00194213">
          <w:rPr>
            <w:rFonts w:ascii="Consolas" w:hAnsi="Consolas"/>
            <w:color w:val="C586C0"/>
            <w:sz w:val="21"/>
            <w:szCs w:val="21"/>
            <w:lang w:val="en-US"/>
          </w:rPr>
          <w:delText>new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Engine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Беларусь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B5CEA8"/>
            <w:sz w:val="21"/>
            <w:szCs w:val="21"/>
            <w:lang w:val="en-US"/>
          </w:rPr>
          <w:delText>590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));</w:delText>
        </w:r>
      </w:del>
    </w:p>
    <w:p w14:paraId="481BFFB5" w14:textId="5B0B1EAE" w:rsidR="00C710CE" w:rsidRPr="00C710CE" w:rsidDel="00194213" w:rsidRDefault="00C710CE">
      <w:pPr>
        <w:shd w:val="clear" w:color="auto" w:fill="1E1E1E"/>
        <w:suppressAutoHyphens w:val="0"/>
        <w:spacing w:after="0" w:line="285" w:lineRule="atLeast"/>
        <w:rPr>
          <w:del w:id="397" w:author="frz.show@mail.ru" w:date="2023-03-16T10:19:00Z"/>
          <w:rFonts w:ascii="Consolas" w:hAnsi="Consolas"/>
          <w:color w:val="D4D4D4"/>
          <w:sz w:val="21"/>
          <w:szCs w:val="21"/>
          <w:lang w:val="en-US"/>
        </w:rPr>
      </w:pPr>
      <w:del w:id="398" w:author="frz.show@mail.ru" w:date="2023-03-16T10:19:00Z"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        </w:delText>
        </w:r>
        <w:r w:rsidRPr="00C710CE" w:rsidDel="00194213">
          <w:rPr>
            <w:rFonts w:ascii="Consolas" w:hAnsi="Consolas"/>
            <w:color w:val="4EC9B0"/>
            <w:sz w:val="21"/>
            <w:szCs w:val="21"/>
            <w:lang w:val="en-US"/>
          </w:rPr>
          <w:delText>Car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car7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= </w:delText>
        </w:r>
        <w:r w:rsidRPr="00C710CE" w:rsidDel="00194213">
          <w:rPr>
            <w:rFonts w:ascii="Consolas" w:hAnsi="Consolas"/>
            <w:color w:val="C586C0"/>
            <w:sz w:val="21"/>
            <w:szCs w:val="21"/>
            <w:lang w:val="en-US"/>
          </w:rPr>
          <w:delText>new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Car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"Mazda"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"A"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B5CEA8"/>
            <w:sz w:val="21"/>
            <w:szCs w:val="21"/>
            <w:lang w:val="en-US"/>
          </w:rPr>
          <w:delText>3000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C586C0"/>
            <w:sz w:val="21"/>
            <w:szCs w:val="21"/>
            <w:lang w:val="en-US"/>
          </w:rPr>
          <w:delText>new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Driver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Измайлов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Вадим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Евгеньевич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B5CEA8"/>
            <w:sz w:val="21"/>
            <w:szCs w:val="21"/>
            <w:lang w:val="en-US"/>
          </w:rPr>
          <w:delText>3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), </w:delText>
        </w:r>
        <w:r w:rsidRPr="00C710CE" w:rsidDel="00194213">
          <w:rPr>
            <w:rFonts w:ascii="Consolas" w:hAnsi="Consolas"/>
            <w:color w:val="C586C0"/>
            <w:sz w:val="21"/>
            <w:szCs w:val="21"/>
            <w:lang w:val="en-US"/>
          </w:rPr>
          <w:delText>new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Engine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Китай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B5CEA8"/>
            <w:sz w:val="21"/>
            <w:szCs w:val="21"/>
            <w:lang w:val="en-US"/>
          </w:rPr>
          <w:delText>340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));</w:delText>
        </w:r>
      </w:del>
    </w:p>
    <w:p w14:paraId="752DA2A9" w14:textId="30F168A0" w:rsidR="00C710CE" w:rsidRPr="00C710CE" w:rsidDel="00194213" w:rsidRDefault="00C710CE">
      <w:pPr>
        <w:shd w:val="clear" w:color="auto" w:fill="1E1E1E"/>
        <w:suppressAutoHyphens w:val="0"/>
        <w:spacing w:after="0" w:line="285" w:lineRule="atLeast"/>
        <w:rPr>
          <w:del w:id="399" w:author="frz.show@mail.ru" w:date="2023-03-16T10:19:00Z"/>
          <w:rFonts w:ascii="Consolas" w:hAnsi="Consolas"/>
          <w:color w:val="D4D4D4"/>
          <w:sz w:val="21"/>
          <w:szCs w:val="21"/>
          <w:lang w:val="en-US"/>
        </w:rPr>
      </w:pPr>
      <w:del w:id="400" w:author="frz.show@mail.ru" w:date="2023-03-16T10:19:00Z"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        </w:delText>
        </w:r>
        <w:r w:rsidRPr="00C710CE" w:rsidDel="00194213">
          <w:rPr>
            <w:rFonts w:ascii="Consolas" w:hAnsi="Consolas"/>
            <w:color w:val="4EC9B0"/>
            <w:sz w:val="21"/>
            <w:szCs w:val="21"/>
            <w:lang w:val="en-US"/>
          </w:rPr>
          <w:delText>Car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car8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= </w:delText>
        </w:r>
        <w:r w:rsidRPr="00C710CE" w:rsidDel="00194213">
          <w:rPr>
            <w:rFonts w:ascii="Consolas" w:hAnsi="Consolas"/>
            <w:color w:val="C586C0"/>
            <w:sz w:val="21"/>
            <w:szCs w:val="21"/>
            <w:lang w:val="en-US"/>
          </w:rPr>
          <w:delText>new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Car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"Skoda"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"B"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B5CEA8"/>
            <w:sz w:val="21"/>
            <w:szCs w:val="21"/>
            <w:lang w:val="en-US"/>
          </w:rPr>
          <w:delText>2480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C586C0"/>
            <w:sz w:val="21"/>
            <w:szCs w:val="21"/>
            <w:lang w:val="en-US"/>
          </w:rPr>
          <w:delText>new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Driver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Амохин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Никита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Васильевич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B5CEA8"/>
            <w:sz w:val="21"/>
            <w:szCs w:val="21"/>
            <w:lang w:val="en-US"/>
          </w:rPr>
          <w:delText>2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), </w:delText>
        </w:r>
        <w:r w:rsidRPr="00C710CE" w:rsidDel="00194213">
          <w:rPr>
            <w:rFonts w:ascii="Consolas" w:hAnsi="Consolas"/>
            <w:color w:val="C586C0"/>
            <w:sz w:val="21"/>
            <w:szCs w:val="21"/>
            <w:lang w:val="en-US"/>
          </w:rPr>
          <w:delText>new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Engine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Япония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B5CEA8"/>
            <w:sz w:val="21"/>
            <w:szCs w:val="21"/>
            <w:lang w:val="en-US"/>
          </w:rPr>
          <w:delText>440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));</w:delText>
        </w:r>
      </w:del>
    </w:p>
    <w:p w14:paraId="72C61A6A" w14:textId="20D82453" w:rsidR="00C710CE" w:rsidRPr="00C710CE" w:rsidDel="00194213" w:rsidRDefault="00C710CE">
      <w:pPr>
        <w:shd w:val="clear" w:color="auto" w:fill="1E1E1E"/>
        <w:suppressAutoHyphens w:val="0"/>
        <w:spacing w:after="0" w:line="285" w:lineRule="atLeast"/>
        <w:rPr>
          <w:del w:id="401" w:author="frz.show@mail.ru" w:date="2023-03-16T10:19:00Z"/>
          <w:rFonts w:ascii="Consolas" w:hAnsi="Consolas"/>
          <w:color w:val="D4D4D4"/>
          <w:sz w:val="21"/>
          <w:szCs w:val="21"/>
          <w:lang w:val="en-US"/>
        </w:rPr>
      </w:pPr>
      <w:del w:id="402" w:author="frz.show@mail.ru" w:date="2023-03-16T10:19:00Z"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        </w:delText>
        </w:r>
        <w:r w:rsidRPr="00C710CE" w:rsidDel="00194213">
          <w:rPr>
            <w:rFonts w:ascii="Consolas" w:hAnsi="Consolas"/>
            <w:color w:val="4EC9B0"/>
            <w:sz w:val="21"/>
            <w:szCs w:val="21"/>
            <w:lang w:val="en-US"/>
          </w:rPr>
          <w:delText>Car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car9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= </w:delText>
        </w:r>
        <w:r w:rsidRPr="00C710CE" w:rsidDel="00194213">
          <w:rPr>
            <w:rFonts w:ascii="Consolas" w:hAnsi="Consolas"/>
            <w:color w:val="C586C0"/>
            <w:sz w:val="21"/>
            <w:szCs w:val="21"/>
            <w:lang w:val="en-US"/>
          </w:rPr>
          <w:delText>new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Car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"Nissan"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"C"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B5CEA8"/>
            <w:sz w:val="21"/>
            <w:szCs w:val="21"/>
            <w:lang w:val="en-US"/>
          </w:rPr>
          <w:delText>2100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C586C0"/>
            <w:sz w:val="21"/>
            <w:szCs w:val="21"/>
            <w:lang w:val="en-US"/>
          </w:rPr>
          <w:delText>new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Driver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Карпович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Пётр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Сергеевич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B5CEA8"/>
            <w:sz w:val="21"/>
            <w:szCs w:val="21"/>
            <w:lang w:val="en-US"/>
          </w:rPr>
          <w:delText>5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), </w:delText>
        </w:r>
        <w:r w:rsidRPr="00C710CE" w:rsidDel="00194213">
          <w:rPr>
            <w:rFonts w:ascii="Consolas" w:hAnsi="Consolas"/>
            <w:color w:val="C586C0"/>
            <w:sz w:val="21"/>
            <w:szCs w:val="21"/>
            <w:lang w:val="en-US"/>
          </w:rPr>
          <w:delText>new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Engine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Швейцария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B5CEA8"/>
            <w:sz w:val="21"/>
            <w:szCs w:val="21"/>
            <w:lang w:val="en-US"/>
          </w:rPr>
          <w:delText>560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));</w:delText>
        </w:r>
      </w:del>
    </w:p>
    <w:p w14:paraId="34F03970" w14:textId="739460D0" w:rsidR="00C710CE" w:rsidRPr="00C710CE" w:rsidDel="00194213" w:rsidRDefault="00C710CE">
      <w:pPr>
        <w:shd w:val="clear" w:color="auto" w:fill="1E1E1E"/>
        <w:suppressAutoHyphens w:val="0"/>
        <w:spacing w:after="0" w:line="285" w:lineRule="atLeast"/>
        <w:rPr>
          <w:del w:id="403" w:author="frz.show@mail.ru" w:date="2023-03-16T10:19:00Z"/>
          <w:rFonts w:ascii="Consolas" w:hAnsi="Consolas"/>
          <w:color w:val="D4D4D4"/>
          <w:sz w:val="21"/>
          <w:szCs w:val="21"/>
          <w:lang w:val="en-US"/>
        </w:rPr>
      </w:pPr>
      <w:del w:id="404" w:author="frz.show@mail.ru" w:date="2023-03-16T10:19:00Z"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        </w:delText>
        </w:r>
        <w:r w:rsidRPr="00C710CE" w:rsidDel="00194213">
          <w:rPr>
            <w:rFonts w:ascii="Consolas" w:hAnsi="Consolas"/>
            <w:color w:val="4EC9B0"/>
            <w:sz w:val="21"/>
            <w:szCs w:val="21"/>
            <w:lang w:val="en-US"/>
          </w:rPr>
          <w:delText>Car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car10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= </w:delText>
        </w:r>
        <w:r w:rsidRPr="00C710CE" w:rsidDel="00194213">
          <w:rPr>
            <w:rFonts w:ascii="Consolas" w:hAnsi="Consolas"/>
            <w:color w:val="C586C0"/>
            <w:sz w:val="21"/>
            <w:szCs w:val="21"/>
            <w:lang w:val="en-US"/>
          </w:rPr>
          <w:delText>new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Car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"Toyota"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"A"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B5CEA8"/>
            <w:sz w:val="21"/>
            <w:szCs w:val="21"/>
            <w:lang w:val="en-US"/>
          </w:rPr>
          <w:delText>2950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C586C0"/>
            <w:sz w:val="21"/>
            <w:szCs w:val="21"/>
            <w:lang w:val="en-US"/>
          </w:rPr>
          <w:delText>new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Driver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Харитоненко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Яна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Юрьевна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B5CEA8"/>
            <w:sz w:val="21"/>
            <w:szCs w:val="21"/>
            <w:lang w:val="en-US"/>
          </w:rPr>
          <w:delText>7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), </w:delText>
        </w:r>
        <w:r w:rsidRPr="00C710CE" w:rsidDel="00194213">
          <w:rPr>
            <w:rFonts w:ascii="Consolas" w:hAnsi="Consolas"/>
            <w:color w:val="C586C0"/>
            <w:sz w:val="21"/>
            <w:szCs w:val="21"/>
            <w:lang w:val="en-US"/>
          </w:rPr>
          <w:delText>new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Engine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Казахстан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, </w:delText>
        </w:r>
        <w:r w:rsidRPr="00C710CE" w:rsidDel="00194213">
          <w:rPr>
            <w:rFonts w:ascii="Consolas" w:hAnsi="Consolas"/>
            <w:color w:val="B5CEA8"/>
            <w:sz w:val="21"/>
            <w:szCs w:val="21"/>
            <w:lang w:val="en-US"/>
          </w:rPr>
          <w:delText>410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));</w:delText>
        </w:r>
      </w:del>
    </w:p>
    <w:p w14:paraId="7ED84AEF" w14:textId="1E52EF98" w:rsidR="00C710CE" w:rsidRPr="00C710CE" w:rsidDel="00194213" w:rsidRDefault="00C710CE">
      <w:pPr>
        <w:shd w:val="clear" w:color="auto" w:fill="1E1E1E"/>
        <w:suppressAutoHyphens w:val="0"/>
        <w:spacing w:after="0" w:line="285" w:lineRule="atLeast"/>
        <w:rPr>
          <w:del w:id="405" w:author="frz.show@mail.ru" w:date="2023-03-16T10:19:00Z"/>
          <w:rFonts w:ascii="Consolas" w:hAnsi="Consolas"/>
          <w:color w:val="D4D4D4"/>
          <w:sz w:val="21"/>
          <w:szCs w:val="21"/>
          <w:lang w:val="en-US"/>
        </w:rPr>
      </w:pPr>
    </w:p>
    <w:p w14:paraId="4ABFBD71" w14:textId="42A97421" w:rsidR="00C710CE" w:rsidRPr="00C710CE" w:rsidDel="00194213" w:rsidRDefault="00C710CE">
      <w:pPr>
        <w:shd w:val="clear" w:color="auto" w:fill="1E1E1E"/>
        <w:suppressAutoHyphens w:val="0"/>
        <w:spacing w:after="0" w:line="285" w:lineRule="atLeast"/>
        <w:rPr>
          <w:del w:id="406" w:author="frz.show@mail.ru" w:date="2023-03-16T10:19:00Z"/>
          <w:rFonts w:ascii="Consolas" w:hAnsi="Consolas"/>
          <w:color w:val="D4D4D4"/>
          <w:sz w:val="21"/>
          <w:szCs w:val="21"/>
          <w:lang w:val="en-US"/>
        </w:rPr>
      </w:pPr>
      <w:del w:id="407" w:author="frz.show@mail.ru" w:date="2023-03-16T10:19:00Z"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        </w:delText>
        </w:r>
        <w:r w:rsidRPr="00C710CE" w:rsidDel="00194213">
          <w:rPr>
            <w:rFonts w:ascii="Consolas" w:hAnsi="Consolas"/>
            <w:color w:val="4EC9B0"/>
            <w:sz w:val="21"/>
            <w:szCs w:val="21"/>
            <w:lang w:val="en-US"/>
          </w:rPr>
          <w:delText>ArrayList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&lt;</w:delText>
        </w:r>
        <w:r w:rsidRPr="00C710CE" w:rsidDel="00194213">
          <w:rPr>
            <w:rFonts w:ascii="Consolas" w:hAnsi="Consolas"/>
            <w:color w:val="4EC9B0"/>
            <w:sz w:val="21"/>
            <w:szCs w:val="21"/>
            <w:lang w:val="en-US"/>
          </w:rPr>
          <w:delText>Car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&gt; 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cars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= </w:delText>
        </w:r>
        <w:r w:rsidRPr="00C710CE" w:rsidDel="00194213">
          <w:rPr>
            <w:rFonts w:ascii="Consolas" w:hAnsi="Consolas"/>
            <w:color w:val="C586C0"/>
            <w:sz w:val="21"/>
            <w:szCs w:val="21"/>
            <w:lang w:val="en-US"/>
          </w:rPr>
          <w:delText>new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ArrayList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&lt;&gt;();</w:delText>
        </w:r>
      </w:del>
    </w:p>
    <w:p w14:paraId="38D37364" w14:textId="75057A8D" w:rsidR="00C710CE" w:rsidRPr="00C710CE" w:rsidDel="00194213" w:rsidRDefault="00C710CE">
      <w:pPr>
        <w:shd w:val="clear" w:color="auto" w:fill="1E1E1E"/>
        <w:suppressAutoHyphens w:val="0"/>
        <w:spacing w:after="0" w:line="285" w:lineRule="atLeast"/>
        <w:rPr>
          <w:del w:id="408" w:author="frz.show@mail.ru" w:date="2023-03-16T10:19:00Z"/>
          <w:rFonts w:ascii="Consolas" w:hAnsi="Consolas"/>
          <w:color w:val="D4D4D4"/>
          <w:sz w:val="21"/>
          <w:szCs w:val="21"/>
          <w:lang w:val="en-US"/>
        </w:rPr>
      </w:pPr>
      <w:del w:id="409" w:author="frz.show@mail.ru" w:date="2023-03-16T10:19:00Z"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        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cars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.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add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car1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);</w:delText>
        </w:r>
      </w:del>
    </w:p>
    <w:p w14:paraId="22FE86EA" w14:textId="09B0DD43" w:rsidR="00C710CE" w:rsidRPr="00C710CE" w:rsidDel="00194213" w:rsidRDefault="00C710CE">
      <w:pPr>
        <w:shd w:val="clear" w:color="auto" w:fill="1E1E1E"/>
        <w:suppressAutoHyphens w:val="0"/>
        <w:spacing w:after="0" w:line="285" w:lineRule="atLeast"/>
        <w:rPr>
          <w:del w:id="410" w:author="frz.show@mail.ru" w:date="2023-03-16T10:19:00Z"/>
          <w:rFonts w:ascii="Consolas" w:hAnsi="Consolas"/>
          <w:color w:val="D4D4D4"/>
          <w:sz w:val="21"/>
          <w:szCs w:val="21"/>
          <w:lang w:val="en-US"/>
        </w:rPr>
      </w:pPr>
      <w:del w:id="411" w:author="frz.show@mail.ru" w:date="2023-03-16T10:19:00Z"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        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cars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.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add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car2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);</w:delText>
        </w:r>
      </w:del>
    </w:p>
    <w:p w14:paraId="198A92B5" w14:textId="7911A302" w:rsidR="00C710CE" w:rsidRPr="00C710CE" w:rsidDel="00194213" w:rsidRDefault="00C710CE">
      <w:pPr>
        <w:shd w:val="clear" w:color="auto" w:fill="1E1E1E"/>
        <w:suppressAutoHyphens w:val="0"/>
        <w:spacing w:after="0" w:line="285" w:lineRule="atLeast"/>
        <w:rPr>
          <w:del w:id="412" w:author="frz.show@mail.ru" w:date="2023-03-16T10:19:00Z"/>
          <w:rFonts w:ascii="Consolas" w:hAnsi="Consolas"/>
          <w:color w:val="D4D4D4"/>
          <w:sz w:val="21"/>
          <w:szCs w:val="21"/>
          <w:lang w:val="en-US"/>
        </w:rPr>
      </w:pPr>
      <w:del w:id="413" w:author="frz.show@mail.ru" w:date="2023-03-16T10:19:00Z"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        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cars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.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add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car3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);</w:delText>
        </w:r>
      </w:del>
    </w:p>
    <w:p w14:paraId="742AD91B" w14:textId="1478EB28" w:rsidR="00C710CE" w:rsidRPr="00C710CE" w:rsidDel="00194213" w:rsidRDefault="00C710CE">
      <w:pPr>
        <w:shd w:val="clear" w:color="auto" w:fill="1E1E1E"/>
        <w:suppressAutoHyphens w:val="0"/>
        <w:spacing w:after="0" w:line="285" w:lineRule="atLeast"/>
        <w:rPr>
          <w:del w:id="414" w:author="frz.show@mail.ru" w:date="2023-03-16T10:19:00Z"/>
          <w:rFonts w:ascii="Consolas" w:hAnsi="Consolas"/>
          <w:color w:val="D4D4D4"/>
          <w:sz w:val="21"/>
          <w:szCs w:val="21"/>
          <w:lang w:val="en-US"/>
        </w:rPr>
      </w:pPr>
      <w:del w:id="415" w:author="frz.show@mail.ru" w:date="2023-03-16T10:19:00Z"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        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cars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.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add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car4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);</w:delText>
        </w:r>
      </w:del>
    </w:p>
    <w:p w14:paraId="2AD7D938" w14:textId="44178F2D" w:rsidR="00C710CE" w:rsidRPr="00C710CE" w:rsidDel="00194213" w:rsidRDefault="00C710CE">
      <w:pPr>
        <w:shd w:val="clear" w:color="auto" w:fill="1E1E1E"/>
        <w:suppressAutoHyphens w:val="0"/>
        <w:spacing w:after="0" w:line="285" w:lineRule="atLeast"/>
        <w:rPr>
          <w:del w:id="416" w:author="frz.show@mail.ru" w:date="2023-03-16T10:19:00Z"/>
          <w:rFonts w:ascii="Consolas" w:hAnsi="Consolas"/>
          <w:color w:val="D4D4D4"/>
          <w:sz w:val="21"/>
          <w:szCs w:val="21"/>
          <w:lang w:val="en-US"/>
        </w:rPr>
      </w:pPr>
      <w:del w:id="417" w:author="frz.show@mail.ru" w:date="2023-03-16T10:19:00Z"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        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cars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.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add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car5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);</w:delText>
        </w:r>
      </w:del>
    </w:p>
    <w:p w14:paraId="35B50F4A" w14:textId="445444A7" w:rsidR="00C710CE" w:rsidRPr="00C710CE" w:rsidDel="00194213" w:rsidRDefault="00C710CE">
      <w:pPr>
        <w:shd w:val="clear" w:color="auto" w:fill="1E1E1E"/>
        <w:suppressAutoHyphens w:val="0"/>
        <w:spacing w:after="0" w:line="285" w:lineRule="atLeast"/>
        <w:rPr>
          <w:del w:id="418" w:author="frz.show@mail.ru" w:date="2023-03-16T10:19:00Z"/>
          <w:rFonts w:ascii="Consolas" w:hAnsi="Consolas"/>
          <w:color w:val="D4D4D4"/>
          <w:sz w:val="21"/>
          <w:szCs w:val="21"/>
          <w:lang w:val="en-US"/>
        </w:rPr>
      </w:pPr>
      <w:del w:id="419" w:author="frz.show@mail.ru" w:date="2023-03-16T10:19:00Z"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        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cars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.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add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car6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);</w:delText>
        </w:r>
      </w:del>
    </w:p>
    <w:p w14:paraId="7E184A78" w14:textId="789E2743" w:rsidR="00C710CE" w:rsidRPr="00C710CE" w:rsidDel="00194213" w:rsidRDefault="00C710CE">
      <w:pPr>
        <w:shd w:val="clear" w:color="auto" w:fill="1E1E1E"/>
        <w:suppressAutoHyphens w:val="0"/>
        <w:spacing w:after="0" w:line="285" w:lineRule="atLeast"/>
        <w:rPr>
          <w:del w:id="420" w:author="frz.show@mail.ru" w:date="2023-03-16T10:19:00Z"/>
          <w:rFonts w:ascii="Consolas" w:hAnsi="Consolas"/>
          <w:color w:val="D4D4D4"/>
          <w:sz w:val="21"/>
          <w:szCs w:val="21"/>
          <w:lang w:val="en-US"/>
        </w:rPr>
      </w:pPr>
      <w:del w:id="421" w:author="frz.show@mail.ru" w:date="2023-03-16T10:19:00Z"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        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cars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.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add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car7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);</w:delText>
        </w:r>
      </w:del>
    </w:p>
    <w:p w14:paraId="04EDCD77" w14:textId="25C950CF" w:rsidR="00C710CE" w:rsidRPr="00C710CE" w:rsidDel="00194213" w:rsidRDefault="00C710CE">
      <w:pPr>
        <w:shd w:val="clear" w:color="auto" w:fill="1E1E1E"/>
        <w:suppressAutoHyphens w:val="0"/>
        <w:spacing w:after="0" w:line="285" w:lineRule="atLeast"/>
        <w:rPr>
          <w:del w:id="422" w:author="frz.show@mail.ru" w:date="2023-03-16T10:19:00Z"/>
          <w:rFonts w:ascii="Consolas" w:hAnsi="Consolas"/>
          <w:color w:val="D4D4D4"/>
          <w:sz w:val="21"/>
          <w:szCs w:val="21"/>
          <w:lang w:val="en-US"/>
        </w:rPr>
      </w:pPr>
      <w:del w:id="423" w:author="frz.show@mail.ru" w:date="2023-03-16T10:19:00Z"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        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cars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.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add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car8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);</w:delText>
        </w:r>
      </w:del>
    </w:p>
    <w:p w14:paraId="31F0090D" w14:textId="35568366" w:rsidR="00C710CE" w:rsidRPr="00C710CE" w:rsidDel="00194213" w:rsidRDefault="00C710CE">
      <w:pPr>
        <w:shd w:val="clear" w:color="auto" w:fill="1E1E1E"/>
        <w:suppressAutoHyphens w:val="0"/>
        <w:spacing w:after="0" w:line="285" w:lineRule="atLeast"/>
        <w:rPr>
          <w:del w:id="424" w:author="frz.show@mail.ru" w:date="2023-03-16T10:19:00Z"/>
          <w:rFonts w:ascii="Consolas" w:hAnsi="Consolas"/>
          <w:color w:val="D4D4D4"/>
          <w:sz w:val="21"/>
          <w:szCs w:val="21"/>
          <w:lang w:val="en-US"/>
        </w:rPr>
      </w:pPr>
      <w:del w:id="425" w:author="frz.show@mail.ru" w:date="2023-03-16T10:19:00Z"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        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cars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.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add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car9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);</w:delText>
        </w:r>
      </w:del>
    </w:p>
    <w:p w14:paraId="609801C0" w14:textId="1963BAA5" w:rsidR="00C710CE" w:rsidRPr="00C710CE" w:rsidDel="00194213" w:rsidRDefault="00C710CE">
      <w:pPr>
        <w:shd w:val="clear" w:color="auto" w:fill="1E1E1E"/>
        <w:suppressAutoHyphens w:val="0"/>
        <w:spacing w:after="0" w:line="285" w:lineRule="atLeast"/>
        <w:rPr>
          <w:del w:id="426" w:author="frz.show@mail.ru" w:date="2023-03-16T10:19:00Z"/>
          <w:rFonts w:ascii="Consolas" w:hAnsi="Consolas"/>
          <w:color w:val="D4D4D4"/>
          <w:sz w:val="21"/>
          <w:szCs w:val="21"/>
          <w:lang w:val="en-US"/>
        </w:rPr>
      </w:pPr>
      <w:del w:id="427" w:author="frz.show@mail.ru" w:date="2023-03-16T10:19:00Z"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        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cars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.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add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car10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);</w:delText>
        </w:r>
      </w:del>
    </w:p>
    <w:p w14:paraId="42880E46" w14:textId="352830C6" w:rsidR="00C710CE" w:rsidRPr="00EC2AD5" w:rsidDel="00194213" w:rsidRDefault="00C710CE">
      <w:pPr>
        <w:shd w:val="clear" w:color="auto" w:fill="1E1E1E"/>
        <w:suppressAutoHyphens w:val="0"/>
        <w:spacing w:after="0" w:line="285" w:lineRule="atLeast"/>
        <w:rPr>
          <w:del w:id="428" w:author="frz.show@mail.ru" w:date="2023-03-16T10:19:00Z"/>
          <w:rFonts w:ascii="Consolas" w:hAnsi="Consolas"/>
          <w:color w:val="D4D4D4"/>
          <w:sz w:val="21"/>
          <w:szCs w:val="21"/>
          <w:lang w:val="en-US"/>
          <w:rPrChange w:id="429" w:author="frz.show@mail.ru" w:date="2023-03-16T15:18:00Z">
            <w:rPr>
              <w:del w:id="430" w:author="frz.show@mail.ru" w:date="2023-03-16T10:19:00Z"/>
              <w:rFonts w:ascii="Consolas" w:hAnsi="Consolas"/>
              <w:color w:val="D4D4D4"/>
              <w:sz w:val="21"/>
              <w:szCs w:val="21"/>
            </w:rPr>
          </w:rPrChange>
        </w:rPr>
      </w:pPr>
      <w:del w:id="431" w:author="frz.show@mail.ru" w:date="2023-03-16T10:19:00Z"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        </w:delText>
        </w:r>
        <w:r w:rsidRPr="00EC2AD5" w:rsidDel="00194213">
          <w:rPr>
            <w:rFonts w:ascii="Consolas" w:hAnsi="Consolas"/>
            <w:color w:val="4EC9B0"/>
            <w:sz w:val="21"/>
            <w:szCs w:val="21"/>
            <w:lang w:val="en-US"/>
            <w:rPrChange w:id="432" w:author="frz.show@mail.ru" w:date="2023-03-16T15:18:00Z">
              <w:rPr>
                <w:rFonts w:ascii="Consolas" w:hAnsi="Consolas"/>
                <w:color w:val="4EC9B0"/>
                <w:sz w:val="21"/>
                <w:szCs w:val="21"/>
              </w:rPr>
            </w:rPrChange>
          </w:rPr>
          <w:delText>System</w:delText>
        </w:r>
        <w:r w:rsidRPr="00EC2AD5" w:rsidDel="00194213">
          <w:rPr>
            <w:rFonts w:ascii="Consolas" w:hAnsi="Consolas"/>
            <w:color w:val="D4D4D4"/>
            <w:sz w:val="21"/>
            <w:szCs w:val="21"/>
            <w:lang w:val="en-US"/>
            <w:rPrChange w:id="433" w:author="frz.show@mail.ru" w:date="2023-03-16T15:18:00Z">
              <w:rPr>
                <w:rFonts w:ascii="Consolas" w:hAnsi="Consolas"/>
                <w:color w:val="D4D4D4"/>
                <w:sz w:val="21"/>
                <w:szCs w:val="21"/>
              </w:rPr>
            </w:rPrChange>
          </w:rPr>
          <w:delText>.</w:delText>
        </w:r>
        <w:r w:rsidRPr="00EC2AD5" w:rsidDel="00194213">
          <w:rPr>
            <w:rFonts w:ascii="Consolas" w:hAnsi="Consolas"/>
            <w:color w:val="4FC1FF"/>
            <w:sz w:val="21"/>
            <w:szCs w:val="21"/>
            <w:lang w:val="en-US"/>
            <w:rPrChange w:id="434" w:author="frz.show@mail.ru" w:date="2023-03-16T15:18:00Z">
              <w:rPr>
                <w:rFonts w:ascii="Consolas" w:hAnsi="Consolas"/>
                <w:color w:val="4FC1FF"/>
                <w:sz w:val="21"/>
                <w:szCs w:val="21"/>
              </w:rPr>
            </w:rPrChange>
          </w:rPr>
          <w:delText>out</w:delText>
        </w:r>
        <w:r w:rsidRPr="00EC2AD5" w:rsidDel="00194213">
          <w:rPr>
            <w:rFonts w:ascii="Consolas" w:hAnsi="Consolas"/>
            <w:color w:val="D4D4D4"/>
            <w:sz w:val="21"/>
            <w:szCs w:val="21"/>
            <w:lang w:val="en-US"/>
            <w:rPrChange w:id="435" w:author="frz.show@mail.ru" w:date="2023-03-16T15:18:00Z">
              <w:rPr>
                <w:rFonts w:ascii="Consolas" w:hAnsi="Consolas"/>
                <w:color w:val="D4D4D4"/>
                <w:sz w:val="21"/>
                <w:szCs w:val="21"/>
              </w:rPr>
            </w:rPrChange>
          </w:rPr>
          <w:delText>.</w:delText>
        </w:r>
        <w:r w:rsidRPr="00EC2AD5" w:rsidDel="00194213">
          <w:rPr>
            <w:rFonts w:ascii="Consolas" w:hAnsi="Consolas"/>
            <w:color w:val="DCDCAA"/>
            <w:sz w:val="21"/>
            <w:szCs w:val="21"/>
            <w:lang w:val="en-US"/>
            <w:rPrChange w:id="436" w:author="frz.show@mail.ru" w:date="2023-03-16T15:18:00Z">
              <w:rPr>
                <w:rFonts w:ascii="Consolas" w:hAnsi="Consolas"/>
                <w:color w:val="DCDCAA"/>
                <w:sz w:val="21"/>
                <w:szCs w:val="21"/>
              </w:rPr>
            </w:rPrChange>
          </w:rPr>
          <w:delText>println</w:delText>
        </w:r>
        <w:r w:rsidRPr="00EC2AD5" w:rsidDel="00194213">
          <w:rPr>
            <w:rFonts w:ascii="Consolas" w:hAnsi="Consolas"/>
            <w:color w:val="D4D4D4"/>
            <w:sz w:val="21"/>
            <w:szCs w:val="21"/>
            <w:lang w:val="en-US"/>
            <w:rPrChange w:id="437" w:author="frz.show@mail.ru" w:date="2023-03-16T15:18:00Z">
              <w:rPr>
                <w:rFonts w:ascii="Consolas" w:hAnsi="Consolas"/>
                <w:color w:val="D4D4D4"/>
                <w:sz w:val="21"/>
                <w:szCs w:val="21"/>
              </w:rPr>
            </w:rPrChange>
          </w:rPr>
          <w:delText>(</w:delText>
        </w:r>
        <w:r w:rsidRPr="00EC2AD5" w:rsidDel="00194213">
          <w:rPr>
            <w:rFonts w:ascii="Consolas" w:hAnsi="Consolas"/>
            <w:color w:val="CE9178"/>
            <w:sz w:val="21"/>
            <w:szCs w:val="21"/>
            <w:lang w:val="en-US"/>
            <w:rPrChange w:id="438" w:author="frz.show@mail.ru" w:date="2023-03-16T15:18:00Z">
              <w:rPr>
                <w:rFonts w:ascii="Consolas" w:hAnsi="Consolas"/>
                <w:color w:val="CE9178"/>
                <w:sz w:val="21"/>
                <w:szCs w:val="21"/>
              </w:rPr>
            </w:rPrChange>
          </w:rPr>
          <w:delText>"</w:delText>
        </w:r>
        <w:r w:rsidRPr="00EC2AD5" w:rsidDel="00194213">
          <w:rPr>
            <w:rFonts w:ascii="Consolas" w:hAnsi="Consolas"/>
            <w:color w:val="D7BA7D"/>
            <w:sz w:val="21"/>
            <w:szCs w:val="21"/>
            <w:lang w:val="en-US"/>
            <w:rPrChange w:id="439" w:author="frz.show@mail.ru" w:date="2023-03-16T15:18:00Z">
              <w:rPr>
                <w:rFonts w:ascii="Consolas" w:hAnsi="Consolas"/>
                <w:color w:val="D7BA7D"/>
                <w:sz w:val="21"/>
                <w:szCs w:val="21"/>
              </w:rPr>
            </w:rPrChange>
          </w:rPr>
          <w:delText>\n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Водители</w:delText>
        </w:r>
        <w:r w:rsidRPr="00EC2AD5" w:rsidDel="00194213">
          <w:rPr>
            <w:rFonts w:ascii="Consolas" w:hAnsi="Consolas"/>
            <w:color w:val="CE9178"/>
            <w:sz w:val="21"/>
            <w:szCs w:val="21"/>
            <w:lang w:val="en-US"/>
            <w:rPrChange w:id="440" w:author="frz.show@mail.ru" w:date="2023-03-16T15:18:00Z">
              <w:rPr>
                <w:rFonts w:ascii="Consolas" w:hAnsi="Consolas"/>
                <w:color w:val="CE9178"/>
                <w:sz w:val="21"/>
                <w:szCs w:val="21"/>
              </w:rPr>
            </w:rPrChange>
          </w:rPr>
          <w:delText xml:space="preserve"> 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со</w:delText>
        </w:r>
        <w:r w:rsidRPr="00EC2AD5" w:rsidDel="00194213">
          <w:rPr>
            <w:rFonts w:ascii="Consolas" w:hAnsi="Consolas"/>
            <w:color w:val="CE9178"/>
            <w:sz w:val="21"/>
            <w:szCs w:val="21"/>
            <w:lang w:val="en-US"/>
            <w:rPrChange w:id="441" w:author="frz.show@mail.ru" w:date="2023-03-16T15:18:00Z">
              <w:rPr>
                <w:rFonts w:ascii="Consolas" w:hAnsi="Consolas"/>
                <w:color w:val="CE9178"/>
                <w:sz w:val="21"/>
                <w:szCs w:val="21"/>
              </w:rPr>
            </w:rPrChange>
          </w:rPr>
          <w:delText xml:space="preserve"> 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стажем</w:delText>
        </w:r>
        <w:r w:rsidRPr="00EC2AD5" w:rsidDel="00194213">
          <w:rPr>
            <w:rFonts w:ascii="Consolas" w:hAnsi="Consolas"/>
            <w:color w:val="CE9178"/>
            <w:sz w:val="21"/>
            <w:szCs w:val="21"/>
            <w:lang w:val="en-US"/>
            <w:rPrChange w:id="442" w:author="frz.show@mail.ru" w:date="2023-03-16T15:18:00Z">
              <w:rPr>
                <w:rFonts w:ascii="Consolas" w:hAnsi="Consolas"/>
                <w:color w:val="CE9178"/>
                <w:sz w:val="21"/>
                <w:szCs w:val="21"/>
              </w:rPr>
            </w:rPrChange>
          </w:rPr>
          <w:delText xml:space="preserve"> 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более</w:delText>
        </w:r>
        <w:r w:rsidRPr="00EC2AD5" w:rsidDel="00194213">
          <w:rPr>
            <w:rFonts w:ascii="Consolas" w:hAnsi="Consolas"/>
            <w:color w:val="CE9178"/>
            <w:sz w:val="21"/>
            <w:szCs w:val="21"/>
            <w:lang w:val="en-US"/>
            <w:rPrChange w:id="443" w:author="frz.show@mail.ru" w:date="2023-03-16T15:18:00Z">
              <w:rPr>
                <w:rFonts w:ascii="Consolas" w:hAnsi="Consolas"/>
                <w:color w:val="CE9178"/>
                <w:sz w:val="21"/>
                <w:szCs w:val="21"/>
              </w:rPr>
            </w:rPrChange>
          </w:rPr>
          <w:delText xml:space="preserve"> 5 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лет</w:delText>
        </w:r>
        <w:r w:rsidRPr="00EC2AD5" w:rsidDel="00194213">
          <w:rPr>
            <w:rFonts w:ascii="Consolas" w:hAnsi="Consolas"/>
            <w:color w:val="CE9178"/>
            <w:sz w:val="21"/>
            <w:szCs w:val="21"/>
            <w:lang w:val="en-US"/>
            <w:rPrChange w:id="444" w:author="frz.show@mail.ru" w:date="2023-03-16T15:18:00Z">
              <w:rPr>
                <w:rFonts w:ascii="Consolas" w:hAnsi="Consolas"/>
                <w:color w:val="CE9178"/>
                <w:sz w:val="21"/>
                <w:szCs w:val="21"/>
              </w:rPr>
            </w:rPrChange>
          </w:rPr>
          <w:delText>:</w:delText>
        </w:r>
        <w:r w:rsidRPr="00EC2AD5" w:rsidDel="00194213">
          <w:rPr>
            <w:rFonts w:ascii="Consolas" w:hAnsi="Consolas"/>
            <w:color w:val="D7BA7D"/>
            <w:sz w:val="21"/>
            <w:szCs w:val="21"/>
            <w:lang w:val="en-US"/>
            <w:rPrChange w:id="445" w:author="frz.show@mail.ru" w:date="2023-03-16T15:18:00Z">
              <w:rPr>
                <w:rFonts w:ascii="Consolas" w:hAnsi="Consolas"/>
                <w:color w:val="D7BA7D"/>
                <w:sz w:val="21"/>
                <w:szCs w:val="21"/>
              </w:rPr>
            </w:rPrChange>
          </w:rPr>
          <w:delText>\n</w:delText>
        </w:r>
        <w:r w:rsidRPr="00EC2AD5" w:rsidDel="00194213">
          <w:rPr>
            <w:rFonts w:ascii="Consolas" w:hAnsi="Consolas"/>
            <w:color w:val="CE9178"/>
            <w:sz w:val="21"/>
            <w:szCs w:val="21"/>
            <w:lang w:val="en-US"/>
            <w:rPrChange w:id="446" w:author="frz.show@mail.ru" w:date="2023-03-16T15:18:00Z">
              <w:rPr>
                <w:rFonts w:ascii="Consolas" w:hAnsi="Consolas"/>
                <w:color w:val="CE9178"/>
                <w:sz w:val="21"/>
                <w:szCs w:val="21"/>
              </w:rPr>
            </w:rPrChange>
          </w:rPr>
          <w:delText>"</w:delText>
        </w:r>
        <w:r w:rsidRPr="00EC2AD5" w:rsidDel="00194213">
          <w:rPr>
            <w:rFonts w:ascii="Consolas" w:hAnsi="Consolas"/>
            <w:color w:val="D4D4D4"/>
            <w:sz w:val="21"/>
            <w:szCs w:val="21"/>
            <w:lang w:val="en-US"/>
            <w:rPrChange w:id="447" w:author="frz.show@mail.ru" w:date="2023-03-16T15:18:00Z">
              <w:rPr>
                <w:rFonts w:ascii="Consolas" w:hAnsi="Consolas"/>
                <w:color w:val="D4D4D4"/>
                <w:sz w:val="21"/>
                <w:szCs w:val="21"/>
              </w:rPr>
            </w:rPrChange>
          </w:rPr>
          <w:delText>);</w:delText>
        </w:r>
      </w:del>
    </w:p>
    <w:p w14:paraId="78986001" w14:textId="4218AA66" w:rsidR="00C710CE" w:rsidRPr="00EC2AD5" w:rsidDel="00194213" w:rsidRDefault="00C710CE">
      <w:pPr>
        <w:shd w:val="clear" w:color="auto" w:fill="1E1E1E"/>
        <w:suppressAutoHyphens w:val="0"/>
        <w:spacing w:after="0" w:line="285" w:lineRule="atLeast"/>
        <w:rPr>
          <w:del w:id="448" w:author="frz.show@mail.ru" w:date="2023-03-16T10:19:00Z"/>
          <w:rFonts w:ascii="Consolas" w:hAnsi="Consolas"/>
          <w:color w:val="D4D4D4"/>
          <w:sz w:val="21"/>
          <w:szCs w:val="21"/>
          <w:lang w:val="en-US"/>
          <w:rPrChange w:id="449" w:author="frz.show@mail.ru" w:date="2023-03-16T15:18:00Z">
            <w:rPr>
              <w:del w:id="450" w:author="frz.show@mail.ru" w:date="2023-03-16T10:19:00Z"/>
              <w:rFonts w:ascii="Consolas" w:hAnsi="Consolas"/>
              <w:color w:val="D4D4D4"/>
              <w:sz w:val="21"/>
              <w:szCs w:val="21"/>
            </w:rPr>
          </w:rPrChange>
        </w:rPr>
      </w:pPr>
      <w:del w:id="451" w:author="frz.show@mail.ru" w:date="2023-03-16T10:19:00Z">
        <w:r w:rsidRPr="00EC2AD5" w:rsidDel="00194213">
          <w:rPr>
            <w:rFonts w:ascii="Consolas" w:hAnsi="Consolas"/>
            <w:color w:val="D4D4D4"/>
            <w:sz w:val="21"/>
            <w:szCs w:val="21"/>
            <w:lang w:val="en-US"/>
            <w:rPrChange w:id="452" w:author="frz.show@mail.ru" w:date="2023-03-16T15:18:00Z">
              <w:rPr>
                <w:rFonts w:ascii="Consolas" w:hAnsi="Consolas"/>
                <w:color w:val="D4D4D4"/>
                <w:sz w:val="21"/>
                <w:szCs w:val="21"/>
              </w:rPr>
            </w:rPrChange>
          </w:rPr>
          <w:delText xml:space="preserve">        </w:delText>
        </w:r>
        <w:r w:rsidRPr="00EC2AD5" w:rsidDel="00194213">
          <w:rPr>
            <w:rFonts w:ascii="Consolas" w:hAnsi="Consolas"/>
            <w:color w:val="DCDCAA"/>
            <w:sz w:val="21"/>
            <w:szCs w:val="21"/>
            <w:lang w:val="en-US"/>
            <w:rPrChange w:id="453" w:author="frz.show@mail.ru" w:date="2023-03-16T15:18:00Z">
              <w:rPr>
                <w:rFonts w:ascii="Consolas" w:hAnsi="Consolas"/>
                <w:color w:val="DCDCAA"/>
                <w:sz w:val="21"/>
                <w:szCs w:val="21"/>
              </w:rPr>
            </w:rPrChange>
          </w:rPr>
          <w:delText>getStage</w:delText>
        </w:r>
        <w:r w:rsidRPr="00EC2AD5" w:rsidDel="00194213">
          <w:rPr>
            <w:rFonts w:ascii="Consolas" w:hAnsi="Consolas"/>
            <w:color w:val="D4D4D4"/>
            <w:sz w:val="21"/>
            <w:szCs w:val="21"/>
            <w:lang w:val="en-US"/>
            <w:rPrChange w:id="454" w:author="frz.show@mail.ru" w:date="2023-03-16T15:18:00Z">
              <w:rPr>
                <w:rFonts w:ascii="Consolas" w:hAnsi="Consolas"/>
                <w:color w:val="D4D4D4"/>
                <w:sz w:val="21"/>
                <w:szCs w:val="21"/>
              </w:rPr>
            </w:rPrChange>
          </w:rPr>
          <w:delText>(</w:delText>
        </w:r>
        <w:r w:rsidRPr="00EC2AD5" w:rsidDel="00194213">
          <w:rPr>
            <w:rFonts w:ascii="Consolas" w:hAnsi="Consolas"/>
            <w:color w:val="9CDCFE"/>
            <w:sz w:val="21"/>
            <w:szCs w:val="21"/>
            <w:lang w:val="en-US"/>
            <w:rPrChange w:id="455" w:author="frz.show@mail.ru" w:date="2023-03-16T15:18:00Z">
              <w:rPr>
                <w:rFonts w:ascii="Consolas" w:hAnsi="Consolas"/>
                <w:color w:val="9CDCFE"/>
                <w:sz w:val="21"/>
                <w:szCs w:val="21"/>
              </w:rPr>
            </w:rPrChange>
          </w:rPr>
          <w:delText>cars</w:delText>
        </w:r>
        <w:r w:rsidRPr="00EC2AD5" w:rsidDel="00194213">
          <w:rPr>
            <w:rFonts w:ascii="Consolas" w:hAnsi="Consolas"/>
            <w:color w:val="D4D4D4"/>
            <w:sz w:val="21"/>
            <w:szCs w:val="21"/>
            <w:lang w:val="en-US"/>
            <w:rPrChange w:id="456" w:author="frz.show@mail.ru" w:date="2023-03-16T15:18:00Z">
              <w:rPr>
                <w:rFonts w:ascii="Consolas" w:hAnsi="Consolas"/>
                <w:color w:val="D4D4D4"/>
                <w:sz w:val="21"/>
                <w:szCs w:val="21"/>
              </w:rPr>
            </w:rPrChange>
          </w:rPr>
          <w:delText>);</w:delText>
        </w:r>
      </w:del>
    </w:p>
    <w:p w14:paraId="08A7F8A2" w14:textId="558D8C47" w:rsidR="00C710CE" w:rsidRPr="00EC2AD5" w:rsidDel="00194213" w:rsidRDefault="00C710CE">
      <w:pPr>
        <w:shd w:val="clear" w:color="auto" w:fill="1E1E1E"/>
        <w:suppressAutoHyphens w:val="0"/>
        <w:spacing w:after="0" w:line="285" w:lineRule="atLeast"/>
        <w:rPr>
          <w:del w:id="457" w:author="frz.show@mail.ru" w:date="2023-03-16T10:19:00Z"/>
          <w:rFonts w:ascii="Consolas" w:hAnsi="Consolas"/>
          <w:color w:val="D4D4D4"/>
          <w:sz w:val="21"/>
          <w:szCs w:val="21"/>
          <w:lang w:val="en-US"/>
          <w:rPrChange w:id="458" w:author="frz.show@mail.ru" w:date="2023-03-16T15:18:00Z">
            <w:rPr>
              <w:del w:id="459" w:author="frz.show@mail.ru" w:date="2023-03-16T10:19:00Z"/>
              <w:rFonts w:ascii="Consolas" w:hAnsi="Consolas"/>
              <w:color w:val="D4D4D4"/>
              <w:sz w:val="21"/>
              <w:szCs w:val="21"/>
            </w:rPr>
          </w:rPrChange>
        </w:rPr>
      </w:pPr>
      <w:del w:id="460" w:author="frz.show@mail.ru" w:date="2023-03-16T10:19:00Z">
        <w:r w:rsidRPr="00EC2AD5" w:rsidDel="00194213">
          <w:rPr>
            <w:rFonts w:ascii="Consolas" w:hAnsi="Consolas"/>
            <w:color w:val="D4D4D4"/>
            <w:sz w:val="21"/>
            <w:szCs w:val="21"/>
            <w:lang w:val="en-US"/>
            <w:rPrChange w:id="461" w:author="frz.show@mail.ru" w:date="2023-03-16T15:18:00Z">
              <w:rPr>
                <w:rFonts w:ascii="Consolas" w:hAnsi="Consolas"/>
                <w:color w:val="D4D4D4"/>
                <w:sz w:val="21"/>
                <w:szCs w:val="21"/>
              </w:rPr>
            </w:rPrChange>
          </w:rPr>
          <w:delText xml:space="preserve">        </w:delText>
        </w:r>
        <w:r w:rsidRPr="00EC2AD5" w:rsidDel="00194213">
          <w:rPr>
            <w:rFonts w:ascii="Consolas" w:hAnsi="Consolas"/>
            <w:color w:val="4EC9B0"/>
            <w:sz w:val="21"/>
            <w:szCs w:val="21"/>
            <w:lang w:val="en-US"/>
            <w:rPrChange w:id="462" w:author="frz.show@mail.ru" w:date="2023-03-16T15:18:00Z">
              <w:rPr>
                <w:rFonts w:ascii="Consolas" w:hAnsi="Consolas"/>
                <w:color w:val="4EC9B0"/>
                <w:sz w:val="21"/>
                <w:szCs w:val="21"/>
              </w:rPr>
            </w:rPrChange>
          </w:rPr>
          <w:delText>System</w:delText>
        </w:r>
        <w:r w:rsidRPr="00EC2AD5" w:rsidDel="00194213">
          <w:rPr>
            <w:rFonts w:ascii="Consolas" w:hAnsi="Consolas"/>
            <w:color w:val="D4D4D4"/>
            <w:sz w:val="21"/>
            <w:szCs w:val="21"/>
            <w:lang w:val="en-US"/>
            <w:rPrChange w:id="463" w:author="frz.show@mail.ru" w:date="2023-03-16T15:18:00Z">
              <w:rPr>
                <w:rFonts w:ascii="Consolas" w:hAnsi="Consolas"/>
                <w:color w:val="D4D4D4"/>
                <w:sz w:val="21"/>
                <w:szCs w:val="21"/>
              </w:rPr>
            </w:rPrChange>
          </w:rPr>
          <w:delText>.</w:delText>
        </w:r>
        <w:r w:rsidRPr="00EC2AD5" w:rsidDel="00194213">
          <w:rPr>
            <w:rFonts w:ascii="Consolas" w:hAnsi="Consolas"/>
            <w:color w:val="4FC1FF"/>
            <w:sz w:val="21"/>
            <w:szCs w:val="21"/>
            <w:lang w:val="en-US"/>
            <w:rPrChange w:id="464" w:author="frz.show@mail.ru" w:date="2023-03-16T15:18:00Z">
              <w:rPr>
                <w:rFonts w:ascii="Consolas" w:hAnsi="Consolas"/>
                <w:color w:val="4FC1FF"/>
                <w:sz w:val="21"/>
                <w:szCs w:val="21"/>
              </w:rPr>
            </w:rPrChange>
          </w:rPr>
          <w:delText>out</w:delText>
        </w:r>
        <w:r w:rsidRPr="00EC2AD5" w:rsidDel="00194213">
          <w:rPr>
            <w:rFonts w:ascii="Consolas" w:hAnsi="Consolas"/>
            <w:color w:val="D4D4D4"/>
            <w:sz w:val="21"/>
            <w:szCs w:val="21"/>
            <w:lang w:val="en-US"/>
            <w:rPrChange w:id="465" w:author="frz.show@mail.ru" w:date="2023-03-16T15:18:00Z">
              <w:rPr>
                <w:rFonts w:ascii="Consolas" w:hAnsi="Consolas"/>
                <w:color w:val="D4D4D4"/>
                <w:sz w:val="21"/>
                <w:szCs w:val="21"/>
              </w:rPr>
            </w:rPrChange>
          </w:rPr>
          <w:delText>.</w:delText>
        </w:r>
        <w:r w:rsidRPr="00EC2AD5" w:rsidDel="00194213">
          <w:rPr>
            <w:rFonts w:ascii="Consolas" w:hAnsi="Consolas"/>
            <w:color w:val="DCDCAA"/>
            <w:sz w:val="21"/>
            <w:szCs w:val="21"/>
            <w:lang w:val="en-US"/>
            <w:rPrChange w:id="466" w:author="frz.show@mail.ru" w:date="2023-03-16T15:18:00Z">
              <w:rPr>
                <w:rFonts w:ascii="Consolas" w:hAnsi="Consolas"/>
                <w:color w:val="DCDCAA"/>
                <w:sz w:val="21"/>
                <w:szCs w:val="21"/>
              </w:rPr>
            </w:rPrChange>
          </w:rPr>
          <w:delText>println</w:delText>
        </w:r>
        <w:r w:rsidRPr="00EC2AD5" w:rsidDel="00194213">
          <w:rPr>
            <w:rFonts w:ascii="Consolas" w:hAnsi="Consolas"/>
            <w:color w:val="D4D4D4"/>
            <w:sz w:val="21"/>
            <w:szCs w:val="21"/>
            <w:lang w:val="en-US"/>
            <w:rPrChange w:id="467" w:author="frz.show@mail.ru" w:date="2023-03-16T15:18:00Z">
              <w:rPr>
                <w:rFonts w:ascii="Consolas" w:hAnsi="Consolas"/>
                <w:color w:val="D4D4D4"/>
                <w:sz w:val="21"/>
                <w:szCs w:val="21"/>
              </w:rPr>
            </w:rPrChange>
          </w:rPr>
          <w:delText>(</w:delText>
        </w:r>
        <w:r w:rsidRPr="00EC2AD5" w:rsidDel="00194213">
          <w:rPr>
            <w:rFonts w:ascii="Consolas" w:hAnsi="Consolas"/>
            <w:color w:val="CE9178"/>
            <w:sz w:val="21"/>
            <w:szCs w:val="21"/>
            <w:lang w:val="en-US"/>
            <w:rPrChange w:id="468" w:author="frz.show@mail.ru" w:date="2023-03-16T15:18:00Z">
              <w:rPr>
                <w:rFonts w:ascii="Consolas" w:hAnsi="Consolas"/>
                <w:color w:val="CE9178"/>
                <w:sz w:val="21"/>
                <w:szCs w:val="21"/>
              </w:rPr>
            </w:rPrChange>
          </w:rPr>
          <w:delText>"</w:delText>
        </w:r>
        <w:r w:rsidRPr="00EC2AD5" w:rsidDel="00194213">
          <w:rPr>
            <w:rFonts w:ascii="Consolas" w:hAnsi="Consolas"/>
            <w:color w:val="D7BA7D"/>
            <w:sz w:val="21"/>
            <w:szCs w:val="21"/>
            <w:lang w:val="en-US"/>
            <w:rPrChange w:id="469" w:author="frz.show@mail.ru" w:date="2023-03-16T15:18:00Z">
              <w:rPr>
                <w:rFonts w:ascii="Consolas" w:hAnsi="Consolas"/>
                <w:color w:val="D7BA7D"/>
                <w:sz w:val="21"/>
                <w:szCs w:val="21"/>
              </w:rPr>
            </w:rPrChange>
          </w:rPr>
          <w:delText>\n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Автомобили</w:delText>
        </w:r>
        <w:r w:rsidRPr="00EC2AD5" w:rsidDel="00194213">
          <w:rPr>
            <w:rFonts w:ascii="Consolas" w:hAnsi="Consolas"/>
            <w:color w:val="CE9178"/>
            <w:sz w:val="21"/>
            <w:szCs w:val="21"/>
            <w:lang w:val="en-US"/>
            <w:rPrChange w:id="470" w:author="frz.show@mail.ru" w:date="2023-03-16T15:18:00Z">
              <w:rPr>
                <w:rFonts w:ascii="Consolas" w:hAnsi="Consolas"/>
                <w:color w:val="CE9178"/>
                <w:sz w:val="21"/>
                <w:szCs w:val="21"/>
              </w:rPr>
            </w:rPrChange>
          </w:rPr>
          <w:delText xml:space="preserve"> 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советского</w:delText>
        </w:r>
        <w:r w:rsidRPr="00EC2AD5" w:rsidDel="00194213">
          <w:rPr>
            <w:rFonts w:ascii="Consolas" w:hAnsi="Consolas"/>
            <w:color w:val="CE9178"/>
            <w:sz w:val="21"/>
            <w:szCs w:val="21"/>
            <w:lang w:val="en-US"/>
            <w:rPrChange w:id="471" w:author="frz.show@mail.ru" w:date="2023-03-16T15:18:00Z">
              <w:rPr>
                <w:rFonts w:ascii="Consolas" w:hAnsi="Consolas"/>
                <w:color w:val="CE9178"/>
                <w:sz w:val="21"/>
                <w:szCs w:val="21"/>
              </w:rPr>
            </w:rPrChange>
          </w:rPr>
          <w:delText xml:space="preserve"> 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производства</w:delText>
        </w:r>
        <w:r w:rsidRPr="00EC2AD5" w:rsidDel="00194213">
          <w:rPr>
            <w:rFonts w:ascii="Consolas" w:hAnsi="Consolas"/>
            <w:color w:val="CE9178"/>
            <w:sz w:val="21"/>
            <w:szCs w:val="21"/>
            <w:lang w:val="en-US"/>
            <w:rPrChange w:id="472" w:author="frz.show@mail.ru" w:date="2023-03-16T15:18:00Z">
              <w:rPr>
                <w:rFonts w:ascii="Consolas" w:hAnsi="Consolas"/>
                <w:color w:val="CE9178"/>
                <w:sz w:val="21"/>
                <w:szCs w:val="21"/>
              </w:rPr>
            </w:rPrChange>
          </w:rPr>
          <w:delText>:</w:delText>
        </w:r>
        <w:r w:rsidRPr="00EC2AD5" w:rsidDel="00194213">
          <w:rPr>
            <w:rFonts w:ascii="Consolas" w:hAnsi="Consolas"/>
            <w:color w:val="D7BA7D"/>
            <w:sz w:val="21"/>
            <w:szCs w:val="21"/>
            <w:lang w:val="en-US"/>
            <w:rPrChange w:id="473" w:author="frz.show@mail.ru" w:date="2023-03-16T15:18:00Z">
              <w:rPr>
                <w:rFonts w:ascii="Consolas" w:hAnsi="Consolas"/>
                <w:color w:val="D7BA7D"/>
                <w:sz w:val="21"/>
                <w:szCs w:val="21"/>
              </w:rPr>
            </w:rPrChange>
          </w:rPr>
          <w:delText>\n</w:delText>
        </w:r>
        <w:r w:rsidRPr="00EC2AD5" w:rsidDel="00194213">
          <w:rPr>
            <w:rFonts w:ascii="Consolas" w:hAnsi="Consolas"/>
            <w:color w:val="CE9178"/>
            <w:sz w:val="21"/>
            <w:szCs w:val="21"/>
            <w:lang w:val="en-US"/>
            <w:rPrChange w:id="474" w:author="frz.show@mail.ru" w:date="2023-03-16T15:18:00Z">
              <w:rPr>
                <w:rFonts w:ascii="Consolas" w:hAnsi="Consolas"/>
                <w:color w:val="CE9178"/>
                <w:sz w:val="21"/>
                <w:szCs w:val="21"/>
              </w:rPr>
            </w:rPrChange>
          </w:rPr>
          <w:delText>"</w:delText>
        </w:r>
        <w:r w:rsidRPr="00EC2AD5" w:rsidDel="00194213">
          <w:rPr>
            <w:rFonts w:ascii="Consolas" w:hAnsi="Consolas"/>
            <w:color w:val="D4D4D4"/>
            <w:sz w:val="21"/>
            <w:szCs w:val="21"/>
            <w:lang w:val="en-US"/>
            <w:rPrChange w:id="475" w:author="frz.show@mail.ru" w:date="2023-03-16T15:18:00Z">
              <w:rPr>
                <w:rFonts w:ascii="Consolas" w:hAnsi="Consolas"/>
                <w:color w:val="D4D4D4"/>
                <w:sz w:val="21"/>
                <w:szCs w:val="21"/>
              </w:rPr>
            </w:rPrChange>
          </w:rPr>
          <w:delText>);</w:delText>
        </w:r>
      </w:del>
    </w:p>
    <w:p w14:paraId="2EFA127B" w14:textId="5A453C71" w:rsidR="00C710CE" w:rsidRPr="00C710CE" w:rsidDel="00194213" w:rsidRDefault="00C710CE">
      <w:pPr>
        <w:shd w:val="clear" w:color="auto" w:fill="1E1E1E"/>
        <w:suppressAutoHyphens w:val="0"/>
        <w:spacing w:after="0" w:line="285" w:lineRule="atLeast"/>
        <w:rPr>
          <w:del w:id="476" w:author="frz.show@mail.ru" w:date="2023-03-16T10:19:00Z"/>
          <w:rFonts w:ascii="Consolas" w:hAnsi="Consolas"/>
          <w:color w:val="D4D4D4"/>
          <w:sz w:val="21"/>
          <w:szCs w:val="21"/>
          <w:lang w:val="en-US"/>
        </w:rPr>
      </w:pPr>
      <w:del w:id="477" w:author="frz.show@mail.ru" w:date="2023-03-16T10:19:00Z">
        <w:r w:rsidRPr="00EC2AD5" w:rsidDel="00194213">
          <w:rPr>
            <w:rFonts w:ascii="Consolas" w:hAnsi="Consolas"/>
            <w:color w:val="D4D4D4"/>
            <w:sz w:val="21"/>
            <w:szCs w:val="21"/>
            <w:lang w:val="en-US"/>
            <w:rPrChange w:id="478" w:author="frz.show@mail.ru" w:date="2023-03-16T15:18:00Z">
              <w:rPr>
                <w:rFonts w:ascii="Consolas" w:hAnsi="Consolas"/>
                <w:color w:val="D4D4D4"/>
                <w:sz w:val="21"/>
                <w:szCs w:val="21"/>
              </w:rPr>
            </w:rPrChange>
          </w:rPr>
          <w:delText xml:space="preserve">        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getManufacture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cars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);</w:delText>
        </w:r>
      </w:del>
    </w:p>
    <w:p w14:paraId="4AA3B1EE" w14:textId="2D2CA35A" w:rsidR="00C710CE" w:rsidRPr="00C710CE" w:rsidDel="00194213" w:rsidRDefault="00C710CE">
      <w:pPr>
        <w:shd w:val="clear" w:color="auto" w:fill="1E1E1E"/>
        <w:suppressAutoHyphens w:val="0"/>
        <w:spacing w:after="0" w:line="285" w:lineRule="atLeast"/>
        <w:rPr>
          <w:del w:id="479" w:author="frz.show@mail.ru" w:date="2023-03-16T10:19:00Z"/>
          <w:rFonts w:ascii="Consolas" w:hAnsi="Consolas"/>
          <w:color w:val="D4D4D4"/>
          <w:sz w:val="21"/>
          <w:szCs w:val="21"/>
          <w:lang w:val="en-US"/>
        </w:rPr>
      </w:pPr>
    </w:p>
    <w:p w14:paraId="04EDC89D" w14:textId="64F39CC9" w:rsidR="00C710CE" w:rsidRPr="00C710CE" w:rsidDel="00194213" w:rsidRDefault="00C710CE">
      <w:pPr>
        <w:shd w:val="clear" w:color="auto" w:fill="1E1E1E"/>
        <w:suppressAutoHyphens w:val="0"/>
        <w:spacing w:after="0" w:line="285" w:lineRule="atLeast"/>
        <w:rPr>
          <w:del w:id="480" w:author="frz.show@mail.ru" w:date="2023-03-16T10:19:00Z"/>
          <w:rFonts w:ascii="Consolas" w:hAnsi="Consolas"/>
          <w:color w:val="D4D4D4"/>
          <w:sz w:val="21"/>
          <w:szCs w:val="21"/>
          <w:lang w:val="en-US"/>
        </w:rPr>
      </w:pPr>
      <w:del w:id="481" w:author="frz.show@mail.ru" w:date="2023-03-16T10:19:00Z"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    }</w:delText>
        </w:r>
      </w:del>
    </w:p>
    <w:p w14:paraId="3135D7A6" w14:textId="60DD27AC" w:rsidR="00C710CE" w:rsidRPr="00C710CE" w:rsidDel="00194213" w:rsidRDefault="00C710CE">
      <w:pPr>
        <w:shd w:val="clear" w:color="auto" w:fill="1E1E1E"/>
        <w:suppressAutoHyphens w:val="0"/>
        <w:spacing w:after="0" w:line="285" w:lineRule="atLeast"/>
        <w:rPr>
          <w:del w:id="482" w:author="frz.show@mail.ru" w:date="2023-03-16T10:19:00Z"/>
          <w:rFonts w:ascii="Consolas" w:hAnsi="Consolas"/>
          <w:color w:val="D4D4D4"/>
          <w:sz w:val="21"/>
          <w:szCs w:val="21"/>
          <w:lang w:val="en-US"/>
        </w:rPr>
      </w:pPr>
      <w:del w:id="483" w:author="frz.show@mail.ru" w:date="2023-03-16T10:19:00Z"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    </w:delText>
        </w:r>
        <w:r w:rsidRPr="00C710CE" w:rsidDel="00194213">
          <w:rPr>
            <w:rFonts w:ascii="Consolas" w:hAnsi="Consolas"/>
            <w:color w:val="569CD6"/>
            <w:sz w:val="21"/>
            <w:szCs w:val="21"/>
            <w:lang w:val="en-US"/>
          </w:rPr>
          <w:delText>public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569CD6"/>
            <w:sz w:val="21"/>
            <w:szCs w:val="21"/>
            <w:lang w:val="en-US"/>
          </w:rPr>
          <w:delText>static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4EC9B0"/>
            <w:sz w:val="21"/>
            <w:szCs w:val="21"/>
            <w:lang w:val="en-US"/>
          </w:rPr>
          <w:delText>void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getStage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4EC9B0"/>
            <w:sz w:val="21"/>
            <w:szCs w:val="21"/>
            <w:lang w:val="en-US"/>
          </w:rPr>
          <w:delText>ArrayList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&lt;</w:delText>
        </w:r>
        <w:r w:rsidRPr="00C710CE" w:rsidDel="00194213">
          <w:rPr>
            <w:rFonts w:ascii="Consolas" w:hAnsi="Consolas"/>
            <w:color w:val="4EC9B0"/>
            <w:sz w:val="21"/>
            <w:szCs w:val="21"/>
            <w:lang w:val="en-US"/>
          </w:rPr>
          <w:delText>Car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&gt;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cars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){</w:delText>
        </w:r>
      </w:del>
    </w:p>
    <w:p w14:paraId="799EC003" w14:textId="554D4131" w:rsidR="00C710CE" w:rsidRPr="00C710CE" w:rsidDel="00194213" w:rsidRDefault="00C710CE">
      <w:pPr>
        <w:shd w:val="clear" w:color="auto" w:fill="1E1E1E"/>
        <w:suppressAutoHyphens w:val="0"/>
        <w:spacing w:after="0" w:line="285" w:lineRule="atLeast"/>
        <w:rPr>
          <w:del w:id="484" w:author="frz.show@mail.ru" w:date="2023-03-16T10:19:00Z"/>
          <w:rFonts w:ascii="Consolas" w:hAnsi="Consolas"/>
          <w:color w:val="D4D4D4"/>
          <w:sz w:val="21"/>
          <w:szCs w:val="21"/>
          <w:lang w:val="en-US"/>
        </w:rPr>
      </w:pPr>
      <w:del w:id="485" w:author="frz.show@mail.ru" w:date="2023-03-16T10:19:00Z"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        </w:delText>
        </w:r>
        <w:r w:rsidRPr="00C710CE" w:rsidDel="00194213">
          <w:rPr>
            <w:rFonts w:ascii="Consolas" w:hAnsi="Consolas"/>
            <w:color w:val="C586C0"/>
            <w:sz w:val="21"/>
            <w:szCs w:val="21"/>
            <w:lang w:val="en-US"/>
          </w:rPr>
          <w:delText>for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(</w:delText>
        </w:r>
        <w:r w:rsidRPr="00C710CE" w:rsidDel="00194213">
          <w:rPr>
            <w:rFonts w:ascii="Consolas" w:hAnsi="Consolas"/>
            <w:color w:val="4EC9B0"/>
            <w:sz w:val="21"/>
            <w:szCs w:val="21"/>
            <w:lang w:val="en-US"/>
          </w:rPr>
          <w:delText>int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i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= </w:delText>
        </w:r>
        <w:r w:rsidRPr="00C710CE" w:rsidDel="00194213">
          <w:rPr>
            <w:rFonts w:ascii="Consolas" w:hAnsi="Consolas"/>
            <w:color w:val="B5CEA8"/>
            <w:sz w:val="21"/>
            <w:szCs w:val="21"/>
            <w:lang w:val="en-US"/>
          </w:rPr>
          <w:delText>0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; 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i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&lt; 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cars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.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size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(); 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i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++) {</w:delText>
        </w:r>
      </w:del>
    </w:p>
    <w:p w14:paraId="5A392295" w14:textId="7D9BEF4D" w:rsidR="00C710CE" w:rsidRPr="00C710CE" w:rsidDel="00194213" w:rsidRDefault="00C710CE">
      <w:pPr>
        <w:shd w:val="clear" w:color="auto" w:fill="1E1E1E"/>
        <w:suppressAutoHyphens w:val="0"/>
        <w:spacing w:after="0" w:line="285" w:lineRule="atLeast"/>
        <w:rPr>
          <w:del w:id="486" w:author="frz.show@mail.ru" w:date="2023-03-16T10:19:00Z"/>
          <w:rFonts w:ascii="Consolas" w:hAnsi="Consolas"/>
          <w:color w:val="D4D4D4"/>
          <w:sz w:val="21"/>
          <w:szCs w:val="21"/>
          <w:lang w:val="en-US"/>
        </w:rPr>
      </w:pPr>
      <w:del w:id="487" w:author="frz.show@mail.ru" w:date="2023-03-16T10:19:00Z"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            </w:delText>
        </w:r>
        <w:r w:rsidRPr="00C710CE" w:rsidDel="00194213">
          <w:rPr>
            <w:rFonts w:ascii="Consolas" w:hAnsi="Consolas"/>
            <w:color w:val="C586C0"/>
            <w:sz w:val="21"/>
            <w:szCs w:val="21"/>
            <w:lang w:val="en-US"/>
          </w:rPr>
          <w:delText>if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(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cars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.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get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i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).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driver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.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stage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&gt; </w:delText>
        </w:r>
        <w:r w:rsidRPr="00C710CE" w:rsidDel="00194213">
          <w:rPr>
            <w:rFonts w:ascii="Consolas" w:hAnsi="Consolas"/>
            <w:color w:val="B5CEA8"/>
            <w:sz w:val="21"/>
            <w:szCs w:val="21"/>
            <w:lang w:val="en-US"/>
          </w:rPr>
          <w:delText>5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) {</w:delText>
        </w:r>
      </w:del>
    </w:p>
    <w:p w14:paraId="5CF092C2" w14:textId="2575B474" w:rsidR="00C710CE" w:rsidRPr="00C710CE" w:rsidDel="00194213" w:rsidRDefault="00C710CE">
      <w:pPr>
        <w:shd w:val="clear" w:color="auto" w:fill="1E1E1E"/>
        <w:suppressAutoHyphens w:val="0"/>
        <w:spacing w:after="0" w:line="285" w:lineRule="atLeast"/>
        <w:rPr>
          <w:del w:id="488" w:author="frz.show@mail.ru" w:date="2023-03-16T10:19:00Z"/>
          <w:rFonts w:ascii="Consolas" w:hAnsi="Consolas"/>
          <w:color w:val="D4D4D4"/>
          <w:sz w:val="21"/>
          <w:szCs w:val="21"/>
          <w:lang w:val="en-US"/>
        </w:rPr>
      </w:pPr>
      <w:del w:id="489" w:author="frz.show@mail.ru" w:date="2023-03-16T10:19:00Z"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                </w:delText>
        </w:r>
        <w:r w:rsidRPr="00C710CE" w:rsidDel="00194213">
          <w:rPr>
            <w:rFonts w:ascii="Consolas" w:hAnsi="Consolas"/>
            <w:color w:val="4EC9B0"/>
            <w:sz w:val="21"/>
            <w:szCs w:val="21"/>
            <w:lang w:val="en-US"/>
          </w:rPr>
          <w:delText>System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.</w:delText>
        </w:r>
        <w:r w:rsidRPr="00C710CE" w:rsidDel="00194213">
          <w:rPr>
            <w:rFonts w:ascii="Consolas" w:hAnsi="Consolas"/>
            <w:color w:val="4FC1FF"/>
            <w:sz w:val="21"/>
            <w:szCs w:val="21"/>
            <w:lang w:val="en-US"/>
          </w:rPr>
          <w:delText>out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.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println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cars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.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get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i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).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driver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.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name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+ 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 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+ 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cars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.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get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i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).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driver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.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firstName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+ 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 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+ 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cars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.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get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i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).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driver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.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lastName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);</w:delText>
        </w:r>
      </w:del>
    </w:p>
    <w:p w14:paraId="143AF425" w14:textId="08B7C5FA" w:rsidR="00C710CE" w:rsidRPr="00C710CE" w:rsidDel="00194213" w:rsidRDefault="00C710CE">
      <w:pPr>
        <w:shd w:val="clear" w:color="auto" w:fill="1E1E1E"/>
        <w:suppressAutoHyphens w:val="0"/>
        <w:spacing w:after="0" w:line="285" w:lineRule="atLeast"/>
        <w:rPr>
          <w:del w:id="490" w:author="frz.show@mail.ru" w:date="2023-03-16T10:19:00Z"/>
          <w:rFonts w:ascii="Consolas" w:hAnsi="Consolas"/>
          <w:color w:val="D4D4D4"/>
          <w:sz w:val="21"/>
          <w:szCs w:val="21"/>
          <w:lang w:val="en-US"/>
        </w:rPr>
      </w:pPr>
      <w:del w:id="491" w:author="frz.show@mail.ru" w:date="2023-03-16T10:19:00Z"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            }</w:delText>
        </w:r>
      </w:del>
    </w:p>
    <w:p w14:paraId="34B4F6D9" w14:textId="6FE331C9" w:rsidR="00C710CE" w:rsidRPr="00C710CE" w:rsidDel="00194213" w:rsidRDefault="00C710CE">
      <w:pPr>
        <w:shd w:val="clear" w:color="auto" w:fill="1E1E1E"/>
        <w:suppressAutoHyphens w:val="0"/>
        <w:spacing w:after="0" w:line="285" w:lineRule="atLeast"/>
        <w:rPr>
          <w:del w:id="492" w:author="frz.show@mail.ru" w:date="2023-03-16T10:19:00Z"/>
          <w:rFonts w:ascii="Consolas" w:hAnsi="Consolas"/>
          <w:color w:val="D4D4D4"/>
          <w:sz w:val="21"/>
          <w:szCs w:val="21"/>
          <w:lang w:val="en-US"/>
        </w:rPr>
      </w:pPr>
      <w:del w:id="493" w:author="frz.show@mail.ru" w:date="2023-03-16T10:19:00Z"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        }</w:delText>
        </w:r>
      </w:del>
    </w:p>
    <w:p w14:paraId="1D6EC0A5" w14:textId="01C31116" w:rsidR="00C710CE" w:rsidRPr="00C710CE" w:rsidDel="00194213" w:rsidRDefault="00C710CE">
      <w:pPr>
        <w:shd w:val="clear" w:color="auto" w:fill="1E1E1E"/>
        <w:suppressAutoHyphens w:val="0"/>
        <w:spacing w:after="0" w:line="285" w:lineRule="atLeast"/>
        <w:rPr>
          <w:del w:id="494" w:author="frz.show@mail.ru" w:date="2023-03-16T10:19:00Z"/>
          <w:rFonts w:ascii="Consolas" w:hAnsi="Consolas"/>
          <w:color w:val="D4D4D4"/>
          <w:sz w:val="21"/>
          <w:szCs w:val="21"/>
          <w:lang w:val="en-US"/>
        </w:rPr>
      </w:pPr>
      <w:del w:id="495" w:author="frz.show@mail.ru" w:date="2023-03-16T10:19:00Z"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    }</w:delText>
        </w:r>
      </w:del>
    </w:p>
    <w:p w14:paraId="3CE13D4D" w14:textId="0E9B3155" w:rsidR="00C710CE" w:rsidRPr="00C710CE" w:rsidDel="00194213" w:rsidRDefault="00C710CE">
      <w:pPr>
        <w:shd w:val="clear" w:color="auto" w:fill="1E1E1E"/>
        <w:suppressAutoHyphens w:val="0"/>
        <w:spacing w:after="0" w:line="285" w:lineRule="atLeast"/>
        <w:rPr>
          <w:del w:id="496" w:author="frz.show@mail.ru" w:date="2023-03-16T10:19:00Z"/>
          <w:rFonts w:ascii="Consolas" w:hAnsi="Consolas"/>
          <w:color w:val="D4D4D4"/>
          <w:sz w:val="21"/>
          <w:szCs w:val="21"/>
          <w:lang w:val="en-US"/>
        </w:rPr>
      </w:pPr>
      <w:del w:id="497" w:author="frz.show@mail.ru" w:date="2023-03-16T10:19:00Z"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    </w:delText>
        </w:r>
        <w:r w:rsidRPr="00C710CE" w:rsidDel="00194213">
          <w:rPr>
            <w:rFonts w:ascii="Consolas" w:hAnsi="Consolas"/>
            <w:color w:val="569CD6"/>
            <w:sz w:val="21"/>
            <w:szCs w:val="21"/>
            <w:lang w:val="en-US"/>
          </w:rPr>
          <w:delText>public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569CD6"/>
            <w:sz w:val="21"/>
            <w:szCs w:val="21"/>
            <w:lang w:val="en-US"/>
          </w:rPr>
          <w:delText>static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4EC9B0"/>
            <w:sz w:val="21"/>
            <w:szCs w:val="21"/>
            <w:lang w:val="en-US"/>
          </w:rPr>
          <w:delText>void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getManufacture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4EC9B0"/>
            <w:sz w:val="21"/>
            <w:szCs w:val="21"/>
            <w:lang w:val="en-US"/>
          </w:rPr>
          <w:delText>ArrayList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&lt;</w:delText>
        </w:r>
        <w:r w:rsidRPr="00C710CE" w:rsidDel="00194213">
          <w:rPr>
            <w:rFonts w:ascii="Consolas" w:hAnsi="Consolas"/>
            <w:color w:val="4EC9B0"/>
            <w:sz w:val="21"/>
            <w:szCs w:val="21"/>
            <w:lang w:val="en-US"/>
          </w:rPr>
          <w:delText>Car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&gt;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cars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){</w:delText>
        </w:r>
      </w:del>
    </w:p>
    <w:p w14:paraId="27F99821" w14:textId="7F186F62" w:rsidR="00C710CE" w:rsidRPr="00C710CE" w:rsidDel="00194213" w:rsidRDefault="00C710CE">
      <w:pPr>
        <w:shd w:val="clear" w:color="auto" w:fill="1E1E1E"/>
        <w:suppressAutoHyphens w:val="0"/>
        <w:spacing w:after="0" w:line="285" w:lineRule="atLeast"/>
        <w:rPr>
          <w:del w:id="498" w:author="frz.show@mail.ru" w:date="2023-03-16T10:19:00Z"/>
          <w:rFonts w:ascii="Consolas" w:hAnsi="Consolas"/>
          <w:color w:val="D4D4D4"/>
          <w:sz w:val="21"/>
          <w:szCs w:val="21"/>
          <w:lang w:val="en-US"/>
        </w:rPr>
      </w:pPr>
      <w:del w:id="499" w:author="frz.show@mail.ru" w:date="2023-03-16T10:19:00Z"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        </w:delText>
        </w:r>
        <w:r w:rsidRPr="00C710CE" w:rsidDel="00194213">
          <w:rPr>
            <w:rFonts w:ascii="Consolas" w:hAnsi="Consolas"/>
            <w:color w:val="C586C0"/>
            <w:sz w:val="21"/>
            <w:szCs w:val="21"/>
            <w:lang w:val="en-US"/>
          </w:rPr>
          <w:delText>for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(</w:delText>
        </w:r>
        <w:r w:rsidRPr="00C710CE" w:rsidDel="00194213">
          <w:rPr>
            <w:rFonts w:ascii="Consolas" w:hAnsi="Consolas"/>
            <w:color w:val="4EC9B0"/>
            <w:sz w:val="21"/>
            <w:szCs w:val="21"/>
            <w:lang w:val="en-US"/>
          </w:rPr>
          <w:delText>int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i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= </w:delText>
        </w:r>
        <w:r w:rsidRPr="00C710CE" w:rsidDel="00194213">
          <w:rPr>
            <w:rFonts w:ascii="Consolas" w:hAnsi="Consolas"/>
            <w:color w:val="B5CEA8"/>
            <w:sz w:val="21"/>
            <w:szCs w:val="21"/>
            <w:lang w:val="en-US"/>
          </w:rPr>
          <w:delText>0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; 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i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&lt; 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cars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.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size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(); 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i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++) {</w:delText>
        </w:r>
      </w:del>
    </w:p>
    <w:p w14:paraId="2D4DE5B5" w14:textId="484EE946" w:rsidR="00C710CE" w:rsidRPr="00C710CE" w:rsidDel="00194213" w:rsidRDefault="00C710CE">
      <w:pPr>
        <w:shd w:val="clear" w:color="auto" w:fill="1E1E1E"/>
        <w:suppressAutoHyphens w:val="0"/>
        <w:spacing w:after="0" w:line="285" w:lineRule="atLeast"/>
        <w:rPr>
          <w:del w:id="500" w:author="frz.show@mail.ru" w:date="2023-03-16T10:19:00Z"/>
          <w:rFonts w:ascii="Consolas" w:hAnsi="Consolas"/>
          <w:color w:val="D4D4D4"/>
          <w:sz w:val="21"/>
          <w:szCs w:val="21"/>
          <w:lang w:val="en-US"/>
        </w:rPr>
      </w:pPr>
      <w:del w:id="501" w:author="frz.show@mail.ru" w:date="2023-03-16T10:19:00Z"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            </w:delText>
        </w:r>
        <w:r w:rsidRPr="00C710CE" w:rsidDel="00194213">
          <w:rPr>
            <w:rFonts w:ascii="Consolas" w:hAnsi="Consolas"/>
            <w:color w:val="C586C0"/>
            <w:sz w:val="21"/>
            <w:szCs w:val="21"/>
            <w:lang w:val="en-US"/>
          </w:rPr>
          <w:delText>if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(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cars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.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get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i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).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engine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.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manufacturer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== 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Россия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</w:del>
    </w:p>
    <w:p w14:paraId="207221AE" w14:textId="6B5197BC" w:rsidR="00C710CE" w:rsidRPr="00C710CE" w:rsidDel="00194213" w:rsidRDefault="00C710CE">
      <w:pPr>
        <w:shd w:val="clear" w:color="auto" w:fill="1E1E1E"/>
        <w:suppressAutoHyphens w:val="0"/>
        <w:spacing w:after="0" w:line="285" w:lineRule="atLeast"/>
        <w:rPr>
          <w:del w:id="502" w:author="frz.show@mail.ru" w:date="2023-03-16T10:19:00Z"/>
          <w:rFonts w:ascii="Consolas" w:hAnsi="Consolas"/>
          <w:color w:val="D4D4D4"/>
          <w:sz w:val="21"/>
          <w:szCs w:val="21"/>
          <w:lang w:val="en-US"/>
        </w:rPr>
      </w:pPr>
      <w:del w:id="503" w:author="frz.show@mail.ru" w:date="2023-03-16T10:19:00Z"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                || 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cars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.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get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i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).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engine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.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manufacturer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== 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Казахстан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</w:del>
    </w:p>
    <w:p w14:paraId="5582CA48" w14:textId="20340E54" w:rsidR="00C710CE" w:rsidRPr="00C710CE" w:rsidDel="00194213" w:rsidRDefault="00C710CE">
      <w:pPr>
        <w:shd w:val="clear" w:color="auto" w:fill="1E1E1E"/>
        <w:suppressAutoHyphens w:val="0"/>
        <w:spacing w:after="0" w:line="285" w:lineRule="atLeast"/>
        <w:rPr>
          <w:del w:id="504" w:author="frz.show@mail.ru" w:date="2023-03-16T10:19:00Z"/>
          <w:rFonts w:ascii="Consolas" w:hAnsi="Consolas"/>
          <w:color w:val="D4D4D4"/>
          <w:sz w:val="21"/>
          <w:szCs w:val="21"/>
          <w:lang w:val="en-US"/>
        </w:rPr>
      </w:pPr>
      <w:del w:id="505" w:author="frz.show@mail.ru" w:date="2023-03-16T10:19:00Z"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                || 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cars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.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get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i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).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engine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.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manufacturer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== 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Беларусь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</w:del>
    </w:p>
    <w:p w14:paraId="1596FD3B" w14:textId="6514DEB4" w:rsidR="00C710CE" w:rsidRPr="00C710CE" w:rsidDel="00194213" w:rsidRDefault="00C710CE">
      <w:pPr>
        <w:shd w:val="clear" w:color="auto" w:fill="1E1E1E"/>
        <w:suppressAutoHyphens w:val="0"/>
        <w:spacing w:after="0" w:line="285" w:lineRule="atLeast"/>
        <w:rPr>
          <w:del w:id="506" w:author="frz.show@mail.ru" w:date="2023-03-16T10:19:00Z"/>
          <w:rFonts w:ascii="Consolas" w:hAnsi="Consolas"/>
          <w:color w:val="D4D4D4"/>
          <w:sz w:val="21"/>
          <w:szCs w:val="21"/>
          <w:lang w:val="en-US"/>
        </w:rPr>
      </w:pPr>
      <w:del w:id="507" w:author="frz.show@mail.ru" w:date="2023-03-16T10:19:00Z"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                || 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cars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.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get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i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).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engine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.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manufacturer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 == 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CE9178"/>
            <w:sz w:val="21"/>
            <w:szCs w:val="21"/>
          </w:rPr>
          <w:delText>Латвия</w:delText>
        </w:r>
        <w:r w:rsidRPr="00C710CE" w:rsidDel="00194213">
          <w:rPr>
            <w:rFonts w:ascii="Consolas" w:hAnsi="Consolas"/>
            <w:color w:val="CE9178"/>
            <w:sz w:val="21"/>
            <w:szCs w:val="21"/>
            <w:lang w:val="en-US"/>
          </w:rPr>
          <w:delText>"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)</w:delText>
        </w:r>
      </w:del>
    </w:p>
    <w:p w14:paraId="5C7D8870" w14:textId="498959B5" w:rsidR="00C710CE" w:rsidRPr="00C710CE" w:rsidDel="00194213" w:rsidRDefault="00C710CE">
      <w:pPr>
        <w:shd w:val="clear" w:color="auto" w:fill="1E1E1E"/>
        <w:suppressAutoHyphens w:val="0"/>
        <w:spacing w:after="0" w:line="285" w:lineRule="atLeast"/>
        <w:rPr>
          <w:del w:id="508" w:author="frz.show@mail.ru" w:date="2023-03-16T10:19:00Z"/>
          <w:rFonts w:ascii="Consolas" w:hAnsi="Consolas"/>
          <w:color w:val="D4D4D4"/>
          <w:sz w:val="21"/>
          <w:szCs w:val="21"/>
          <w:lang w:val="en-US"/>
        </w:rPr>
      </w:pPr>
      <w:del w:id="509" w:author="frz.show@mail.ru" w:date="2023-03-16T10:19:00Z"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            {</w:delText>
        </w:r>
      </w:del>
    </w:p>
    <w:p w14:paraId="56E81FE1" w14:textId="3A4E1168" w:rsidR="00C710CE" w:rsidRPr="00C710CE" w:rsidDel="00194213" w:rsidRDefault="00C710CE">
      <w:pPr>
        <w:shd w:val="clear" w:color="auto" w:fill="1E1E1E"/>
        <w:suppressAutoHyphens w:val="0"/>
        <w:spacing w:after="0" w:line="285" w:lineRule="atLeast"/>
        <w:rPr>
          <w:del w:id="510" w:author="frz.show@mail.ru" w:date="2023-03-16T10:19:00Z"/>
          <w:rFonts w:ascii="Consolas" w:hAnsi="Consolas"/>
          <w:color w:val="D4D4D4"/>
          <w:sz w:val="21"/>
          <w:szCs w:val="21"/>
          <w:lang w:val="en-US"/>
        </w:rPr>
      </w:pPr>
      <w:del w:id="511" w:author="frz.show@mail.ru" w:date="2023-03-16T10:19:00Z"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                </w:delText>
        </w:r>
        <w:r w:rsidRPr="00C710CE" w:rsidDel="00194213">
          <w:rPr>
            <w:rFonts w:ascii="Consolas" w:hAnsi="Consolas"/>
            <w:color w:val="4EC9B0"/>
            <w:sz w:val="21"/>
            <w:szCs w:val="21"/>
            <w:lang w:val="en-US"/>
          </w:rPr>
          <w:delText>System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.</w:delText>
        </w:r>
        <w:r w:rsidRPr="00C710CE" w:rsidDel="00194213">
          <w:rPr>
            <w:rFonts w:ascii="Consolas" w:hAnsi="Consolas"/>
            <w:color w:val="4FC1FF"/>
            <w:sz w:val="21"/>
            <w:szCs w:val="21"/>
            <w:lang w:val="en-US"/>
          </w:rPr>
          <w:delText>out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.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println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cars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.</w:delText>
        </w:r>
        <w:r w:rsidRPr="00C710CE" w:rsidDel="00194213">
          <w:rPr>
            <w:rFonts w:ascii="Consolas" w:hAnsi="Consolas"/>
            <w:color w:val="DCDCAA"/>
            <w:sz w:val="21"/>
            <w:szCs w:val="21"/>
            <w:lang w:val="en-US"/>
          </w:rPr>
          <w:delText>get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(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i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).</w:delText>
        </w:r>
        <w:r w:rsidRPr="00C710CE" w:rsidDel="00194213">
          <w:rPr>
            <w:rFonts w:ascii="Consolas" w:hAnsi="Consolas"/>
            <w:color w:val="9CDCFE"/>
            <w:sz w:val="21"/>
            <w:szCs w:val="21"/>
            <w:lang w:val="en-US"/>
          </w:rPr>
          <w:delText>mark</w:delText>
        </w:r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>);</w:delText>
        </w:r>
      </w:del>
    </w:p>
    <w:p w14:paraId="221BE9DC" w14:textId="5D199046" w:rsidR="00C710CE" w:rsidRPr="00EC2AD5" w:rsidDel="00194213" w:rsidRDefault="00C710CE">
      <w:pPr>
        <w:shd w:val="clear" w:color="auto" w:fill="1E1E1E"/>
        <w:suppressAutoHyphens w:val="0"/>
        <w:spacing w:after="0" w:line="285" w:lineRule="atLeast"/>
        <w:rPr>
          <w:del w:id="512" w:author="frz.show@mail.ru" w:date="2023-03-16T10:19:00Z"/>
          <w:rFonts w:ascii="Consolas" w:hAnsi="Consolas"/>
          <w:color w:val="D4D4D4"/>
          <w:sz w:val="21"/>
          <w:szCs w:val="21"/>
          <w:lang w:val="en-US"/>
          <w:rPrChange w:id="513" w:author="frz.show@mail.ru" w:date="2023-03-16T15:18:00Z">
            <w:rPr>
              <w:del w:id="514" w:author="frz.show@mail.ru" w:date="2023-03-16T10:19:00Z"/>
              <w:rFonts w:ascii="Consolas" w:hAnsi="Consolas"/>
              <w:color w:val="D4D4D4"/>
              <w:sz w:val="21"/>
              <w:szCs w:val="21"/>
            </w:rPr>
          </w:rPrChange>
        </w:rPr>
      </w:pPr>
      <w:del w:id="515" w:author="frz.show@mail.ru" w:date="2023-03-16T10:19:00Z">
        <w:r w:rsidRPr="00C710CE" w:rsidDel="00194213">
          <w:rPr>
            <w:rFonts w:ascii="Consolas" w:hAnsi="Consolas"/>
            <w:color w:val="D4D4D4"/>
            <w:sz w:val="21"/>
            <w:szCs w:val="21"/>
            <w:lang w:val="en-US"/>
          </w:rPr>
          <w:delText xml:space="preserve">            </w:delText>
        </w:r>
        <w:r w:rsidRPr="00EC2AD5" w:rsidDel="00194213">
          <w:rPr>
            <w:rFonts w:ascii="Consolas" w:hAnsi="Consolas"/>
            <w:color w:val="D4D4D4"/>
            <w:sz w:val="21"/>
            <w:szCs w:val="21"/>
            <w:lang w:val="en-US"/>
            <w:rPrChange w:id="516" w:author="frz.show@mail.ru" w:date="2023-03-16T15:18:00Z">
              <w:rPr>
                <w:rFonts w:ascii="Consolas" w:hAnsi="Consolas"/>
                <w:color w:val="D4D4D4"/>
                <w:sz w:val="21"/>
                <w:szCs w:val="21"/>
              </w:rPr>
            </w:rPrChange>
          </w:rPr>
          <w:delText>}</w:delText>
        </w:r>
      </w:del>
    </w:p>
    <w:p w14:paraId="23E75EB6" w14:textId="561982FB" w:rsidR="00C710CE" w:rsidRPr="00EC2AD5" w:rsidDel="00194213" w:rsidRDefault="00C710CE">
      <w:pPr>
        <w:shd w:val="clear" w:color="auto" w:fill="1E1E1E"/>
        <w:suppressAutoHyphens w:val="0"/>
        <w:spacing w:after="0" w:line="285" w:lineRule="atLeast"/>
        <w:rPr>
          <w:del w:id="517" w:author="frz.show@mail.ru" w:date="2023-03-16T10:19:00Z"/>
          <w:rFonts w:ascii="Consolas" w:hAnsi="Consolas"/>
          <w:color w:val="D4D4D4"/>
          <w:sz w:val="21"/>
          <w:szCs w:val="21"/>
          <w:lang w:val="en-US"/>
          <w:rPrChange w:id="518" w:author="frz.show@mail.ru" w:date="2023-03-16T15:18:00Z">
            <w:rPr>
              <w:del w:id="519" w:author="frz.show@mail.ru" w:date="2023-03-16T10:19:00Z"/>
              <w:rFonts w:ascii="Consolas" w:hAnsi="Consolas"/>
              <w:color w:val="D4D4D4"/>
              <w:sz w:val="21"/>
              <w:szCs w:val="21"/>
            </w:rPr>
          </w:rPrChange>
        </w:rPr>
      </w:pPr>
      <w:del w:id="520" w:author="frz.show@mail.ru" w:date="2023-03-16T10:19:00Z">
        <w:r w:rsidRPr="00EC2AD5" w:rsidDel="00194213">
          <w:rPr>
            <w:rFonts w:ascii="Consolas" w:hAnsi="Consolas"/>
            <w:color w:val="D4D4D4"/>
            <w:sz w:val="21"/>
            <w:szCs w:val="21"/>
            <w:lang w:val="en-US"/>
            <w:rPrChange w:id="521" w:author="frz.show@mail.ru" w:date="2023-03-16T15:18:00Z">
              <w:rPr>
                <w:rFonts w:ascii="Consolas" w:hAnsi="Consolas"/>
                <w:color w:val="D4D4D4"/>
                <w:sz w:val="21"/>
                <w:szCs w:val="21"/>
              </w:rPr>
            </w:rPrChange>
          </w:rPr>
          <w:delText>        }</w:delText>
        </w:r>
      </w:del>
    </w:p>
    <w:p w14:paraId="7E293206" w14:textId="69DF8463" w:rsidR="00C710CE" w:rsidRPr="00EC2AD5" w:rsidDel="00194213" w:rsidRDefault="00C710CE">
      <w:pPr>
        <w:shd w:val="clear" w:color="auto" w:fill="1E1E1E"/>
        <w:suppressAutoHyphens w:val="0"/>
        <w:spacing w:after="0" w:line="285" w:lineRule="atLeast"/>
        <w:rPr>
          <w:del w:id="522" w:author="frz.show@mail.ru" w:date="2023-03-16T10:19:00Z"/>
          <w:rFonts w:ascii="Consolas" w:hAnsi="Consolas"/>
          <w:color w:val="D4D4D4"/>
          <w:sz w:val="21"/>
          <w:szCs w:val="21"/>
          <w:lang w:val="en-US"/>
          <w:rPrChange w:id="523" w:author="frz.show@mail.ru" w:date="2023-03-16T15:18:00Z">
            <w:rPr>
              <w:del w:id="524" w:author="frz.show@mail.ru" w:date="2023-03-16T10:19:00Z"/>
              <w:rFonts w:ascii="Consolas" w:hAnsi="Consolas"/>
              <w:color w:val="D4D4D4"/>
              <w:sz w:val="21"/>
              <w:szCs w:val="21"/>
            </w:rPr>
          </w:rPrChange>
        </w:rPr>
      </w:pPr>
      <w:del w:id="525" w:author="frz.show@mail.ru" w:date="2023-03-16T10:19:00Z">
        <w:r w:rsidRPr="00EC2AD5" w:rsidDel="00194213">
          <w:rPr>
            <w:rFonts w:ascii="Consolas" w:hAnsi="Consolas"/>
            <w:color w:val="D4D4D4"/>
            <w:sz w:val="21"/>
            <w:szCs w:val="21"/>
            <w:lang w:val="en-US"/>
            <w:rPrChange w:id="526" w:author="frz.show@mail.ru" w:date="2023-03-16T15:18:00Z">
              <w:rPr>
                <w:rFonts w:ascii="Consolas" w:hAnsi="Consolas"/>
                <w:color w:val="D4D4D4"/>
                <w:sz w:val="21"/>
                <w:szCs w:val="21"/>
              </w:rPr>
            </w:rPrChange>
          </w:rPr>
          <w:delText>    }</w:delText>
        </w:r>
      </w:del>
    </w:p>
    <w:p w14:paraId="0D70FC14" w14:textId="3EE6CB24" w:rsidR="00C710CE" w:rsidRPr="00EC2AD5" w:rsidDel="00194213" w:rsidRDefault="00C710CE">
      <w:pPr>
        <w:shd w:val="clear" w:color="auto" w:fill="1E1E1E"/>
        <w:suppressAutoHyphens w:val="0"/>
        <w:spacing w:after="0" w:line="285" w:lineRule="atLeast"/>
        <w:rPr>
          <w:del w:id="527" w:author="frz.show@mail.ru" w:date="2023-03-16T10:19:00Z"/>
          <w:rFonts w:ascii="Consolas" w:hAnsi="Consolas"/>
          <w:color w:val="D4D4D4"/>
          <w:sz w:val="21"/>
          <w:szCs w:val="21"/>
          <w:lang w:val="en-US"/>
          <w:rPrChange w:id="528" w:author="frz.show@mail.ru" w:date="2023-03-16T15:18:00Z">
            <w:rPr>
              <w:del w:id="529" w:author="frz.show@mail.ru" w:date="2023-03-16T10:19:00Z"/>
              <w:rFonts w:ascii="Consolas" w:hAnsi="Consolas"/>
              <w:color w:val="D4D4D4"/>
              <w:sz w:val="21"/>
              <w:szCs w:val="21"/>
            </w:rPr>
          </w:rPrChange>
        </w:rPr>
      </w:pPr>
    </w:p>
    <w:p w14:paraId="42835452" w14:textId="62F36836" w:rsidR="00C710CE" w:rsidRPr="00EC2AD5" w:rsidDel="00194213" w:rsidRDefault="00C710CE">
      <w:pPr>
        <w:shd w:val="clear" w:color="auto" w:fill="1E1E1E"/>
        <w:suppressAutoHyphens w:val="0"/>
        <w:spacing w:after="0" w:line="285" w:lineRule="atLeast"/>
        <w:rPr>
          <w:del w:id="530" w:author="frz.show@mail.ru" w:date="2023-03-16T10:19:00Z"/>
          <w:rFonts w:ascii="Consolas" w:hAnsi="Consolas"/>
          <w:color w:val="D4D4D4"/>
          <w:sz w:val="21"/>
          <w:szCs w:val="21"/>
          <w:lang w:val="en-US"/>
          <w:rPrChange w:id="531" w:author="frz.show@mail.ru" w:date="2023-03-16T15:18:00Z">
            <w:rPr>
              <w:del w:id="532" w:author="frz.show@mail.ru" w:date="2023-03-16T10:19:00Z"/>
              <w:rFonts w:ascii="Consolas" w:hAnsi="Consolas"/>
              <w:color w:val="D4D4D4"/>
              <w:sz w:val="21"/>
              <w:szCs w:val="21"/>
            </w:rPr>
          </w:rPrChange>
        </w:rPr>
      </w:pPr>
      <w:del w:id="533" w:author="frz.show@mail.ru" w:date="2023-03-16T10:19:00Z">
        <w:r w:rsidRPr="00EC2AD5" w:rsidDel="00194213">
          <w:rPr>
            <w:rFonts w:ascii="Consolas" w:hAnsi="Consolas"/>
            <w:color w:val="D4D4D4"/>
            <w:sz w:val="21"/>
            <w:szCs w:val="21"/>
            <w:lang w:val="en-US"/>
            <w:rPrChange w:id="534" w:author="frz.show@mail.ru" w:date="2023-03-16T15:18:00Z">
              <w:rPr>
                <w:rFonts w:ascii="Consolas" w:hAnsi="Consolas"/>
                <w:color w:val="D4D4D4"/>
                <w:sz w:val="21"/>
                <w:szCs w:val="21"/>
              </w:rPr>
            </w:rPrChange>
          </w:rPr>
          <w:delText>}</w:delText>
        </w:r>
      </w:del>
    </w:p>
    <w:p w14:paraId="56C5E22D" w14:textId="77777777" w:rsidR="0006371E" w:rsidRDefault="0006371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  <w:pPrChange w:id="535" w:author="frz.show@mail.ru" w:date="2023-03-16T10:19:00Z">
          <w:pPr>
            <w:spacing w:after="0" w:line="240" w:lineRule="auto"/>
            <w:jc w:val="center"/>
          </w:pPr>
        </w:pPrChange>
      </w:pPr>
    </w:p>
    <w:p w14:paraId="0082C393" w14:textId="77777777" w:rsidR="0006371E" w:rsidRDefault="0006371E" w:rsidP="0006371E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CB4A7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CB4A7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B4A7E">
        <w:rPr>
          <w:rFonts w:ascii="Times New Roman" w:hAnsi="Times New Roman"/>
          <w:i/>
          <w:sz w:val="28"/>
          <w:szCs w:val="28"/>
          <w:lang w:val="en-US"/>
        </w:rPr>
        <w:t>Car</w:t>
      </w:r>
    </w:p>
    <w:p w14:paraId="433D8DB9" w14:textId="77777777" w:rsidR="00194213" w:rsidRPr="00194213" w:rsidRDefault="00194213" w:rsidP="00194213">
      <w:pPr>
        <w:spacing w:after="0" w:line="240" w:lineRule="auto"/>
        <w:jc w:val="center"/>
        <w:rPr>
          <w:ins w:id="536" w:author="frz.show@mail.ru" w:date="2023-03-16T10:18:00Z"/>
          <w:rFonts w:ascii="Courier New" w:hAnsi="Courier New" w:cs="Courier New"/>
          <w:color w:val="A9B7C6"/>
          <w:sz w:val="20"/>
          <w:szCs w:val="20"/>
          <w:lang w:val="en-US"/>
        </w:rPr>
      </w:pPr>
    </w:p>
    <w:p w14:paraId="2B72D2DE" w14:textId="77777777" w:rsidR="00194213" w:rsidRPr="00194213" w:rsidRDefault="00194213">
      <w:pPr>
        <w:spacing w:after="0" w:line="240" w:lineRule="auto"/>
        <w:rPr>
          <w:ins w:id="537" w:author="frz.show@mail.ru" w:date="2023-03-16T10:18:00Z"/>
          <w:rFonts w:ascii="Courier New" w:hAnsi="Courier New" w:cs="Courier New"/>
          <w:color w:val="000000" w:themeColor="text1"/>
          <w:sz w:val="20"/>
          <w:szCs w:val="20"/>
          <w:lang w:val="en-US"/>
          <w:rPrChange w:id="538" w:author="frz.show@mail.ru" w:date="2023-03-16T10:19:00Z">
            <w:rPr>
              <w:ins w:id="539" w:author="frz.show@mail.ru" w:date="2023-03-16T10:18:00Z"/>
              <w:rFonts w:ascii="Courier New" w:hAnsi="Courier New" w:cs="Courier New"/>
              <w:color w:val="A9B7C6"/>
              <w:sz w:val="20"/>
              <w:szCs w:val="20"/>
              <w:lang w:val="en-US"/>
            </w:rPr>
          </w:rPrChange>
        </w:rPr>
        <w:pPrChange w:id="540" w:author="frz.show@mail.ru" w:date="2023-03-16T10:19:00Z">
          <w:pPr>
            <w:spacing w:after="0" w:line="240" w:lineRule="auto"/>
            <w:jc w:val="center"/>
          </w:pPr>
        </w:pPrChange>
      </w:pPr>
      <w:ins w:id="541" w:author="frz.show@mail.ru" w:date="2023-03-16T10:18:00Z">
        <w:r w:rsidRPr="00194213">
          <w:rPr>
            <w:rFonts w:ascii="Courier New" w:hAnsi="Courier New" w:cs="Courier New"/>
            <w:color w:val="000000" w:themeColor="text1"/>
            <w:sz w:val="20"/>
            <w:szCs w:val="20"/>
            <w:lang w:val="en-US"/>
            <w:rPrChange w:id="542" w:author="frz.show@mail.ru" w:date="2023-03-16T10:19:00Z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</w:rPrChange>
          </w:rPr>
          <w:t>public class Car {</w:t>
        </w:r>
      </w:ins>
    </w:p>
    <w:p w14:paraId="6F104E43" w14:textId="77777777" w:rsidR="00194213" w:rsidRPr="00194213" w:rsidRDefault="00194213">
      <w:pPr>
        <w:spacing w:after="0" w:line="240" w:lineRule="auto"/>
        <w:rPr>
          <w:ins w:id="543" w:author="frz.show@mail.ru" w:date="2023-03-16T10:18:00Z"/>
          <w:rFonts w:ascii="Courier New" w:hAnsi="Courier New" w:cs="Courier New"/>
          <w:color w:val="000000" w:themeColor="text1"/>
          <w:sz w:val="20"/>
          <w:szCs w:val="20"/>
          <w:lang w:val="en-US"/>
          <w:rPrChange w:id="544" w:author="frz.show@mail.ru" w:date="2023-03-16T10:19:00Z">
            <w:rPr>
              <w:ins w:id="545" w:author="frz.show@mail.ru" w:date="2023-03-16T10:18:00Z"/>
              <w:rFonts w:ascii="Courier New" w:hAnsi="Courier New" w:cs="Courier New"/>
              <w:color w:val="A9B7C6"/>
              <w:sz w:val="20"/>
              <w:szCs w:val="20"/>
              <w:lang w:val="en-US"/>
            </w:rPr>
          </w:rPrChange>
        </w:rPr>
        <w:pPrChange w:id="546" w:author="frz.show@mail.ru" w:date="2023-03-16T10:19:00Z">
          <w:pPr>
            <w:spacing w:after="0" w:line="240" w:lineRule="auto"/>
            <w:jc w:val="center"/>
          </w:pPr>
        </w:pPrChange>
      </w:pPr>
      <w:ins w:id="547" w:author="frz.show@mail.ru" w:date="2023-03-16T10:18:00Z">
        <w:r w:rsidRPr="00194213">
          <w:rPr>
            <w:rFonts w:ascii="Courier New" w:hAnsi="Courier New" w:cs="Courier New"/>
            <w:color w:val="000000" w:themeColor="text1"/>
            <w:sz w:val="20"/>
            <w:szCs w:val="20"/>
            <w:lang w:val="en-US"/>
            <w:rPrChange w:id="548" w:author="frz.show@mail.ru" w:date="2023-03-16T10:19:00Z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</w:rPrChange>
          </w:rPr>
          <w:t xml:space="preserve">    public Driver driver;</w:t>
        </w:r>
      </w:ins>
    </w:p>
    <w:p w14:paraId="5F974258" w14:textId="77777777" w:rsidR="00194213" w:rsidRPr="00194213" w:rsidRDefault="00194213">
      <w:pPr>
        <w:spacing w:after="0" w:line="240" w:lineRule="auto"/>
        <w:rPr>
          <w:ins w:id="549" w:author="frz.show@mail.ru" w:date="2023-03-16T10:18:00Z"/>
          <w:rFonts w:ascii="Courier New" w:hAnsi="Courier New" w:cs="Courier New"/>
          <w:color w:val="000000" w:themeColor="text1"/>
          <w:sz w:val="20"/>
          <w:szCs w:val="20"/>
          <w:lang w:val="en-US"/>
          <w:rPrChange w:id="550" w:author="frz.show@mail.ru" w:date="2023-03-16T10:19:00Z">
            <w:rPr>
              <w:ins w:id="551" w:author="frz.show@mail.ru" w:date="2023-03-16T10:18:00Z"/>
              <w:rFonts w:ascii="Courier New" w:hAnsi="Courier New" w:cs="Courier New"/>
              <w:color w:val="A9B7C6"/>
              <w:sz w:val="20"/>
              <w:szCs w:val="20"/>
              <w:lang w:val="en-US"/>
            </w:rPr>
          </w:rPrChange>
        </w:rPr>
        <w:pPrChange w:id="552" w:author="frz.show@mail.ru" w:date="2023-03-16T10:19:00Z">
          <w:pPr>
            <w:spacing w:after="0" w:line="240" w:lineRule="auto"/>
            <w:jc w:val="center"/>
          </w:pPr>
        </w:pPrChange>
      </w:pPr>
      <w:ins w:id="553" w:author="frz.show@mail.ru" w:date="2023-03-16T10:18:00Z">
        <w:r w:rsidRPr="00194213">
          <w:rPr>
            <w:rFonts w:ascii="Courier New" w:hAnsi="Courier New" w:cs="Courier New"/>
            <w:color w:val="000000" w:themeColor="text1"/>
            <w:sz w:val="20"/>
            <w:szCs w:val="20"/>
            <w:lang w:val="en-US"/>
            <w:rPrChange w:id="554" w:author="frz.show@mail.ru" w:date="2023-03-16T10:19:00Z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</w:rPrChange>
          </w:rPr>
          <w:t xml:space="preserve">    public Engine engine;</w:t>
        </w:r>
      </w:ins>
    </w:p>
    <w:p w14:paraId="48D91A49" w14:textId="77777777" w:rsidR="00194213" w:rsidRPr="00194213" w:rsidRDefault="00194213">
      <w:pPr>
        <w:spacing w:after="0" w:line="240" w:lineRule="auto"/>
        <w:rPr>
          <w:ins w:id="555" w:author="frz.show@mail.ru" w:date="2023-03-16T10:18:00Z"/>
          <w:rFonts w:ascii="Courier New" w:hAnsi="Courier New" w:cs="Courier New"/>
          <w:color w:val="000000" w:themeColor="text1"/>
          <w:sz w:val="20"/>
          <w:szCs w:val="20"/>
          <w:lang w:val="en-US"/>
          <w:rPrChange w:id="556" w:author="frz.show@mail.ru" w:date="2023-03-16T10:19:00Z">
            <w:rPr>
              <w:ins w:id="557" w:author="frz.show@mail.ru" w:date="2023-03-16T10:18:00Z"/>
              <w:rFonts w:ascii="Courier New" w:hAnsi="Courier New" w:cs="Courier New"/>
              <w:color w:val="A9B7C6"/>
              <w:sz w:val="20"/>
              <w:szCs w:val="20"/>
              <w:lang w:val="en-US"/>
            </w:rPr>
          </w:rPrChange>
        </w:rPr>
        <w:pPrChange w:id="558" w:author="frz.show@mail.ru" w:date="2023-03-16T10:19:00Z">
          <w:pPr>
            <w:spacing w:after="0" w:line="240" w:lineRule="auto"/>
            <w:jc w:val="center"/>
          </w:pPr>
        </w:pPrChange>
      </w:pPr>
      <w:ins w:id="559" w:author="frz.show@mail.ru" w:date="2023-03-16T10:18:00Z">
        <w:r w:rsidRPr="00194213">
          <w:rPr>
            <w:rFonts w:ascii="Courier New" w:hAnsi="Courier New" w:cs="Courier New"/>
            <w:color w:val="000000" w:themeColor="text1"/>
            <w:sz w:val="20"/>
            <w:szCs w:val="20"/>
            <w:lang w:val="en-US"/>
            <w:rPrChange w:id="560" w:author="frz.show@mail.ru" w:date="2023-03-16T10:19:00Z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</w:rPrChange>
          </w:rPr>
          <w:t xml:space="preserve">    public String mark;</w:t>
        </w:r>
      </w:ins>
    </w:p>
    <w:p w14:paraId="4BD24713" w14:textId="77777777" w:rsidR="00194213" w:rsidRPr="00194213" w:rsidRDefault="00194213">
      <w:pPr>
        <w:spacing w:after="0" w:line="240" w:lineRule="auto"/>
        <w:rPr>
          <w:ins w:id="561" w:author="frz.show@mail.ru" w:date="2023-03-16T10:18:00Z"/>
          <w:rFonts w:ascii="Courier New" w:hAnsi="Courier New" w:cs="Courier New"/>
          <w:color w:val="000000" w:themeColor="text1"/>
          <w:sz w:val="20"/>
          <w:szCs w:val="20"/>
          <w:lang w:val="en-US"/>
          <w:rPrChange w:id="562" w:author="frz.show@mail.ru" w:date="2023-03-16T10:19:00Z">
            <w:rPr>
              <w:ins w:id="563" w:author="frz.show@mail.ru" w:date="2023-03-16T10:18:00Z"/>
              <w:rFonts w:ascii="Courier New" w:hAnsi="Courier New" w:cs="Courier New"/>
              <w:color w:val="A9B7C6"/>
              <w:sz w:val="20"/>
              <w:szCs w:val="20"/>
              <w:lang w:val="en-US"/>
            </w:rPr>
          </w:rPrChange>
        </w:rPr>
        <w:pPrChange w:id="564" w:author="frz.show@mail.ru" w:date="2023-03-16T10:19:00Z">
          <w:pPr>
            <w:spacing w:after="0" w:line="240" w:lineRule="auto"/>
            <w:jc w:val="center"/>
          </w:pPr>
        </w:pPrChange>
      </w:pPr>
      <w:ins w:id="565" w:author="frz.show@mail.ru" w:date="2023-03-16T10:18:00Z">
        <w:r w:rsidRPr="00194213">
          <w:rPr>
            <w:rFonts w:ascii="Courier New" w:hAnsi="Courier New" w:cs="Courier New"/>
            <w:color w:val="000000" w:themeColor="text1"/>
            <w:sz w:val="20"/>
            <w:szCs w:val="20"/>
            <w:lang w:val="en-US"/>
            <w:rPrChange w:id="566" w:author="frz.show@mail.ru" w:date="2023-03-16T10:19:00Z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</w:rPrChange>
          </w:rPr>
          <w:t xml:space="preserve">    public String classes;</w:t>
        </w:r>
      </w:ins>
    </w:p>
    <w:p w14:paraId="5CFD7499" w14:textId="77777777" w:rsidR="00194213" w:rsidRPr="00194213" w:rsidRDefault="00194213">
      <w:pPr>
        <w:spacing w:after="0" w:line="240" w:lineRule="auto"/>
        <w:rPr>
          <w:ins w:id="567" w:author="frz.show@mail.ru" w:date="2023-03-16T10:18:00Z"/>
          <w:rFonts w:ascii="Courier New" w:hAnsi="Courier New" w:cs="Courier New"/>
          <w:color w:val="000000" w:themeColor="text1"/>
          <w:sz w:val="20"/>
          <w:szCs w:val="20"/>
          <w:lang w:val="en-US"/>
          <w:rPrChange w:id="568" w:author="frz.show@mail.ru" w:date="2023-03-16T10:19:00Z">
            <w:rPr>
              <w:ins w:id="569" w:author="frz.show@mail.ru" w:date="2023-03-16T10:18:00Z"/>
              <w:rFonts w:ascii="Courier New" w:hAnsi="Courier New" w:cs="Courier New"/>
              <w:color w:val="A9B7C6"/>
              <w:sz w:val="20"/>
              <w:szCs w:val="20"/>
              <w:lang w:val="en-US"/>
            </w:rPr>
          </w:rPrChange>
        </w:rPr>
        <w:pPrChange w:id="570" w:author="frz.show@mail.ru" w:date="2023-03-16T10:19:00Z">
          <w:pPr>
            <w:spacing w:after="0" w:line="240" w:lineRule="auto"/>
            <w:jc w:val="center"/>
          </w:pPr>
        </w:pPrChange>
      </w:pPr>
      <w:ins w:id="571" w:author="frz.show@mail.ru" w:date="2023-03-16T10:18:00Z">
        <w:r w:rsidRPr="00194213">
          <w:rPr>
            <w:rFonts w:ascii="Courier New" w:hAnsi="Courier New" w:cs="Courier New"/>
            <w:color w:val="000000" w:themeColor="text1"/>
            <w:sz w:val="20"/>
            <w:szCs w:val="20"/>
            <w:lang w:val="en-US"/>
            <w:rPrChange w:id="572" w:author="frz.show@mail.ru" w:date="2023-03-16T10:19:00Z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</w:rPrChange>
          </w:rPr>
          <w:t xml:space="preserve">    public double weight;</w:t>
        </w:r>
      </w:ins>
    </w:p>
    <w:p w14:paraId="026F037A" w14:textId="77777777" w:rsidR="00194213" w:rsidRPr="00194213" w:rsidRDefault="00194213">
      <w:pPr>
        <w:spacing w:after="0" w:line="240" w:lineRule="auto"/>
        <w:rPr>
          <w:ins w:id="573" w:author="frz.show@mail.ru" w:date="2023-03-16T10:18:00Z"/>
          <w:rFonts w:ascii="Courier New" w:hAnsi="Courier New" w:cs="Courier New"/>
          <w:color w:val="000000" w:themeColor="text1"/>
          <w:sz w:val="20"/>
          <w:szCs w:val="20"/>
          <w:lang w:val="en-US"/>
          <w:rPrChange w:id="574" w:author="frz.show@mail.ru" w:date="2023-03-16T10:19:00Z">
            <w:rPr>
              <w:ins w:id="575" w:author="frz.show@mail.ru" w:date="2023-03-16T10:18:00Z"/>
              <w:rFonts w:ascii="Courier New" w:hAnsi="Courier New" w:cs="Courier New"/>
              <w:color w:val="A9B7C6"/>
              <w:sz w:val="20"/>
              <w:szCs w:val="20"/>
              <w:lang w:val="en-US"/>
            </w:rPr>
          </w:rPrChange>
        </w:rPr>
        <w:pPrChange w:id="576" w:author="frz.show@mail.ru" w:date="2023-03-16T10:19:00Z">
          <w:pPr>
            <w:spacing w:after="0" w:line="240" w:lineRule="auto"/>
            <w:jc w:val="center"/>
          </w:pPr>
        </w:pPrChange>
      </w:pPr>
    </w:p>
    <w:p w14:paraId="77E51664" w14:textId="77777777" w:rsidR="00194213" w:rsidRPr="00194213" w:rsidRDefault="00194213">
      <w:pPr>
        <w:spacing w:after="0" w:line="240" w:lineRule="auto"/>
        <w:rPr>
          <w:ins w:id="577" w:author="frz.show@mail.ru" w:date="2023-03-16T10:18:00Z"/>
          <w:rFonts w:ascii="Courier New" w:hAnsi="Courier New" w:cs="Courier New"/>
          <w:color w:val="000000" w:themeColor="text1"/>
          <w:sz w:val="20"/>
          <w:szCs w:val="20"/>
          <w:lang w:val="en-US"/>
          <w:rPrChange w:id="578" w:author="frz.show@mail.ru" w:date="2023-03-16T10:19:00Z">
            <w:rPr>
              <w:ins w:id="579" w:author="frz.show@mail.ru" w:date="2023-03-16T10:18:00Z"/>
              <w:rFonts w:ascii="Courier New" w:hAnsi="Courier New" w:cs="Courier New"/>
              <w:color w:val="A9B7C6"/>
              <w:sz w:val="20"/>
              <w:szCs w:val="20"/>
              <w:lang w:val="en-US"/>
            </w:rPr>
          </w:rPrChange>
        </w:rPr>
        <w:pPrChange w:id="580" w:author="frz.show@mail.ru" w:date="2023-03-16T10:19:00Z">
          <w:pPr>
            <w:spacing w:after="0" w:line="240" w:lineRule="auto"/>
            <w:jc w:val="center"/>
          </w:pPr>
        </w:pPrChange>
      </w:pPr>
      <w:ins w:id="581" w:author="frz.show@mail.ru" w:date="2023-03-16T10:18:00Z">
        <w:r w:rsidRPr="00194213">
          <w:rPr>
            <w:rFonts w:ascii="Courier New" w:hAnsi="Courier New" w:cs="Courier New"/>
            <w:color w:val="000000" w:themeColor="text1"/>
            <w:sz w:val="20"/>
            <w:szCs w:val="20"/>
            <w:lang w:val="en-US"/>
            <w:rPrChange w:id="582" w:author="frz.show@mail.ru" w:date="2023-03-16T10:19:00Z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</w:rPrChange>
          </w:rPr>
          <w:t xml:space="preserve">    public Car( String mark, String classes, double weight, Driver driver, Engine engine) {</w:t>
        </w:r>
      </w:ins>
    </w:p>
    <w:p w14:paraId="2A98E794" w14:textId="77777777" w:rsidR="00194213" w:rsidRPr="00194213" w:rsidRDefault="00194213">
      <w:pPr>
        <w:spacing w:after="0" w:line="240" w:lineRule="auto"/>
        <w:rPr>
          <w:ins w:id="583" w:author="frz.show@mail.ru" w:date="2023-03-16T10:18:00Z"/>
          <w:rFonts w:ascii="Courier New" w:hAnsi="Courier New" w:cs="Courier New"/>
          <w:color w:val="000000" w:themeColor="text1"/>
          <w:sz w:val="20"/>
          <w:szCs w:val="20"/>
          <w:lang w:val="en-US"/>
          <w:rPrChange w:id="584" w:author="frz.show@mail.ru" w:date="2023-03-16T10:19:00Z">
            <w:rPr>
              <w:ins w:id="585" w:author="frz.show@mail.ru" w:date="2023-03-16T10:18:00Z"/>
              <w:rFonts w:ascii="Courier New" w:hAnsi="Courier New" w:cs="Courier New"/>
              <w:color w:val="A9B7C6"/>
              <w:sz w:val="20"/>
              <w:szCs w:val="20"/>
              <w:lang w:val="en-US"/>
            </w:rPr>
          </w:rPrChange>
        </w:rPr>
        <w:pPrChange w:id="586" w:author="frz.show@mail.ru" w:date="2023-03-16T10:19:00Z">
          <w:pPr>
            <w:spacing w:after="0" w:line="240" w:lineRule="auto"/>
            <w:jc w:val="center"/>
          </w:pPr>
        </w:pPrChange>
      </w:pPr>
      <w:ins w:id="587" w:author="frz.show@mail.ru" w:date="2023-03-16T10:18:00Z">
        <w:r w:rsidRPr="00194213">
          <w:rPr>
            <w:rFonts w:ascii="Courier New" w:hAnsi="Courier New" w:cs="Courier New"/>
            <w:color w:val="000000" w:themeColor="text1"/>
            <w:sz w:val="20"/>
            <w:szCs w:val="20"/>
            <w:lang w:val="en-US"/>
            <w:rPrChange w:id="588" w:author="frz.show@mail.ru" w:date="2023-03-16T10:19:00Z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</w:rPrChange>
          </w:rPr>
          <w:t xml:space="preserve">        this.driver = driver;</w:t>
        </w:r>
      </w:ins>
    </w:p>
    <w:p w14:paraId="46F8DCE0" w14:textId="77777777" w:rsidR="00194213" w:rsidRPr="00194213" w:rsidRDefault="00194213">
      <w:pPr>
        <w:spacing w:after="0" w:line="240" w:lineRule="auto"/>
        <w:rPr>
          <w:ins w:id="589" w:author="frz.show@mail.ru" w:date="2023-03-16T10:18:00Z"/>
          <w:rFonts w:ascii="Courier New" w:hAnsi="Courier New" w:cs="Courier New"/>
          <w:color w:val="000000" w:themeColor="text1"/>
          <w:sz w:val="20"/>
          <w:szCs w:val="20"/>
          <w:lang w:val="en-US"/>
          <w:rPrChange w:id="590" w:author="frz.show@mail.ru" w:date="2023-03-16T10:19:00Z">
            <w:rPr>
              <w:ins w:id="591" w:author="frz.show@mail.ru" w:date="2023-03-16T10:18:00Z"/>
              <w:rFonts w:ascii="Courier New" w:hAnsi="Courier New" w:cs="Courier New"/>
              <w:color w:val="A9B7C6"/>
              <w:sz w:val="20"/>
              <w:szCs w:val="20"/>
              <w:lang w:val="en-US"/>
            </w:rPr>
          </w:rPrChange>
        </w:rPr>
        <w:pPrChange w:id="592" w:author="frz.show@mail.ru" w:date="2023-03-16T10:19:00Z">
          <w:pPr>
            <w:spacing w:after="0" w:line="240" w:lineRule="auto"/>
            <w:jc w:val="center"/>
          </w:pPr>
        </w:pPrChange>
      </w:pPr>
      <w:ins w:id="593" w:author="frz.show@mail.ru" w:date="2023-03-16T10:18:00Z">
        <w:r w:rsidRPr="00194213">
          <w:rPr>
            <w:rFonts w:ascii="Courier New" w:hAnsi="Courier New" w:cs="Courier New"/>
            <w:color w:val="000000" w:themeColor="text1"/>
            <w:sz w:val="20"/>
            <w:szCs w:val="20"/>
            <w:lang w:val="en-US"/>
            <w:rPrChange w:id="594" w:author="frz.show@mail.ru" w:date="2023-03-16T10:19:00Z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</w:rPrChange>
          </w:rPr>
          <w:t xml:space="preserve">        this.engine = engine;</w:t>
        </w:r>
      </w:ins>
    </w:p>
    <w:p w14:paraId="543E5B7C" w14:textId="77777777" w:rsidR="00194213" w:rsidRPr="00194213" w:rsidRDefault="00194213">
      <w:pPr>
        <w:spacing w:after="0" w:line="240" w:lineRule="auto"/>
        <w:rPr>
          <w:ins w:id="595" w:author="frz.show@mail.ru" w:date="2023-03-16T10:18:00Z"/>
          <w:rFonts w:ascii="Courier New" w:hAnsi="Courier New" w:cs="Courier New"/>
          <w:color w:val="000000" w:themeColor="text1"/>
          <w:sz w:val="20"/>
          <w:szCs w:val="20"/>
          <w:lang w:val="en-US"/>
          <w:rPrChange w:id="596" w:author="frz.show@mail.ru" w:date="2023-03-16T10:19:00Z">
            <w:rPr>
              <w:ins w:id="597" w:author="frz.show@mail.ru" w:date="2023-03-16T10:18:00Z"/>
              <w:rFonts w:ascii="Courier New" w:hAnsi="Courier New" w:cs="Courier New"/>
              <w:color w:val="A9B7C6"/>
              <w:sz w:val="20"/>
              <w:szCs w:val="20"/>
              <w:lang w:val="en-US"/>
            </w:rPr>
          </w:rPrChange>
        </w:rPr>
        <w:pPrChange w:id="598" w:author="frz.show@mail.ru" w:date="2023-03-16T10:19:00Z">
          <w:pPr>
            <w:spacing w:after="0" w:line="240" w:lineRule="auto"/>
            <w:jc w:val="center"/>
          </w:pPr>
        </w:pPrChange>
      </w:pPr>
      <w:ins w:id="599" w:author="frz.show@mail.ru" w:date="2023-03-16T10:18:00Z">
        <w:r w:rsidRPr="00194213">
          <w:rPr>
            <w:rFonts w:ascii="Courier New" w:hAnsi="Courier New" w:cs="Courier New"/>
            <w:color w:val="000000" w:themeColor="text1"/>
            <w:sz w:val="20"/>
            <w:szCs w:val="20"/>
            <w:lang w:val="en-US"/>
            <w:rPrChange w:id="600" w:author="frz.show@mail.ru" w:date="2023-03-16T10:19:00Z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</w:rPrChange>
          </w:rPr>
          <w:t xml:space="preserve">        this.mark = mark;</w:t>
        </w:r>
      </w:ins>
    </w:p>
    <w:p w14:paraId="77488347" w14:textId="77777777" w:rsidR="00194213" w:rsidRPr="00194213" w:rsidRDefault="00194213">
      <w:pPr>
        <w:spacing w:after="0" w:line="240" w:lineRule="auto"/>
        <w:rPr>
          <w:ins w:id="601" w:author="frz.show@mail.ru" w:date="2023-03-16T10:18:00Z"/>
          <w:rFonts w:ascii="Courier New" w:hAnsi="Courier New" w:cs="Courier New"/>
          <w:color w:val="000000" w:themeColor="text1"/>
          <w:sz w:val="20"/>
          <w:szCs w:val="20"/>
          <w:lang w:val="en-US"/>
          <w:rPrChange w:id="602" w:author="frz.show@mail.ru" w:date="2023-03-16T10:19:00Z">
            <w:rPr>
              <w:ins w:id="603" w:author="frz.show@mail.ru" w:date="2023-03-16T10:18:00Z"/>
              <w:rFonts w:ascii="Courier New" w:hAnsi="Courier New" w:cs="Courier New"/>
              <w:color w:val="A9B7C6"/>
              <w:sz w:val="20"/>
              <w:szCs w:val="20"/>
              <w:lang w:val="en-US"/>
            </w:rPr>
          </w:rPrChange>
        </w:rPr>
        <w:pPrChange w:id="604" w:author="frz.show@mail.ru" w:date="2023-03-16T10:19:00Z">
          <w:pPr>
            <w:spacing w:after="0" w:line="240" w:lineRule="auto"/>
            <w:jc w:val="center"/>
          </w:pPr>
        </w:pPrChange>
      </w:pPr>
      <w:ins w:id="605" w:author="frz.show@mail.ru" w:date="2023-03-16T10:18:00Z">
        <w:r w:rsidRPr="00194213">
          <w:rPr>
            <w:rFonts w:ascii="Courier New" w:hAnsi="Courier New" w:cs="Courier New"/>
            <w:color w:val="000000" w:themeColor="text1"/>
            <w:sz w:val="20"/>
            <w:szCs w:val="20"/>
            <w:lang w:val="en-US"/>
            <w:rPrChange w:id="606" w:author="frz.show@mail.ru" w:date="2023-03-16T10:19:00Z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</w:rPrChange>
          </w:rPr>
          <w:t xml:space="preserve">        this.classes = classes;</w:t>
        </w:r>
      </w:ins>
    </w:p>
    <w:p w14:paraId="33E135D4" w14:textId="77777777" w:rsidR="00194213" w:rsidRPr="00194213" w:rsidRDefault="00194213">
      <w:pPr>
        <w:spacing w:after="0" w:line="240" w:lineRule="auto"/>
        <w:rPr>
          <w:ins w:id="607" w:author="frz.show@mail.ru" w:date="2023-03-16T10:18:00Z"/>
          <w:rFonts w:ascii="Courier New" w:hAnsi="Courier New" w:cs="Courier New"/>
          <w:color w:val="000000" w:themeColor="text1"/>
          <w:sz w:val="20"/>
          <w:szCs w:val="20"/>
          <w:lang w:val="en-US"/>
          <w:rPrChange w:id="608" w:author="frz.show@mail.ru" w:date="2023-03-16T10:19:00Z">
            <w:rPr>
              <w:ins w:id="609" w:author="frz.show@mail.ru" w:date="2023-03-16T10:18:00Z"/>
              <w:rFonts w:ascii="Courier New" w:hAnsi="Courier New" w:cs="Courier New"/>
              <w:color w:val="A9B7C6"/>
              <w:sz w:val="20"/>
              <w:szCs w:val="20"/>
              <w:lang w:val="en-US"/>
            </w:rPr>
          </w:rPrChange>
        </w:rPr>
        <w:pPrChange w:id="610" w:author="frz.show@mail.ru" w:date="2023-03-16T10:19:00Z">
          <w:pPr>
            <w:spacing w:after="0" w:line="240" w:lineRule="auto"/>
            <w:jc w:val="center"/>
          </w:pPr>
        </w:pPrChange>
      </w:pPr>
      <w:ins w:id="611" w:author="frz.show@mail.ru" w:date="2023-03-16T10:18:00Z">
        <w:r w:rsidRPr="00194213">
          <w:rPr>
            <w:rFonts w:ascii="Courier New" w:hAnsi="Courier New" w:cs="Courier New"/>
            <w:color w:val="000000" w:themeColor="text1"/>
            <w:sz w:val="20"/>
            <w:szCs w:val="20"/>
            <w:lang w:val="en-US"/>
            <w:rPrChange w:id="612" w:author="frz.show@mail.ru" w:date="2023-03-16T10:19:00Z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</w:rPrChange>
          </w:rPr>
          <w:t xml:space="preserve">        this.weight = weight;</w:t>
        </w:r>
      </w:ins>
    </w:p>
    <w:p w14:paraId="33958F1B" w14:textId="7D80B4DC" w:rsidR="00CB4A7E" w:rsidRPr="00CB4A7E" w:rsidRDefault="00194213">
      <w:pPr>
        <w:spacing w:after="0" w:line="240" w:lineRule="auto"/>
        <w:rPr>
          <w:rFonts w:ascii="Courier New" w:hAnsi="Courier New" w:cs="Courier New"/>
          <w:color w:val="A9B7C6"/>
          <w:sz w:val="20"/>
          <w:szCs w:val="20"/>
          <w:lang w:val="en-US"/>
        </w:rPr>
        <w:pPrChange w:id="613" w:author="frz.show@mail.ru" w:date="2023-03-16T10:19:00Z">
          <w:pPr>
            <w:shd w:val="clear" w:color="auto" w:fill="2B2B2B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uppressAutoHyphens w:val="0"/>
            <w:spacing w:after="0" w:line="240" w:lineRule="auto"/>
          </w:pPr>
        </w:pPrChange>
      </w:pPr>
      <w:ins w:id="614" w:author="frz.show@mail.ru" w:date="2023-03-16T10:18:00Z">
        <w:r w:rsidRPr="00194213">
          <w:rPr>
            <w:rFonts w:ascii="Courier New" w:hAnsi="Courier New" w:cs="Courier New"/>
            <w:color w:val="000000" w:themeColor="text1"/>
            <w:sz w:val="20"/>
            <w:szCs w:val="20"/>
            <w:lang w:val="en-US"/>
            <w:rPrChange w:id="615" w:author="frz.show@mail.ru" w:date="2023-03-16T10:19:00Z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</w:rPrChange>
          </w:rPr>
          <w:t xml:space="preserve">    }</w:t>
        </w:r>
      </w:ins>
      <w:del w:id="616" w:author="frz.show@mail.ru" w:date="2023-03-16T10:18:00Z">
        <w:r w:rsidR="00CB4A7E" w:rsidRPr="00CB4A7E" w:rsidDel="00194213">
          <w:rPr>
            <w:rFonts w:ascii="Courier New" w:hAnsi="Courier New" w:cs="Courier New"/>
            <w:color w:val="A9B7C6"/>
            <w:sz w:val="20"/>
            <w:szCs w:val="20"/>
            <w:lang w:val="en-US"/>
          </w:rPr>
          <w:br/>
        </w:r>
      </w:del>
      <w:del w:id="617" w:author="frz.show@mail.ru" w:date="2023-03-16T10:14:00Z"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delText xml:space="preserve">public class </w:delText>
        </w:r>
        <w:r w:rsidR="00CB4A7E" w:rsidRPr="00CB4A7E" w:rsidDel="00C710CE">
          <w:rPr>
            <w:rFonts w:ascii="Courier New" w:hAnsi="Courier New" w:cs="Courier New"/>
            <w:color w:val="A9B7C6"/>
            <w:sz w:val="20"/>
            <w:szCs w:val="20"/>
            <w:lang w:val="en-US"/>
          </w:rPr>
          <w:delText>Car {</w:delText>
        </w:r>
        <w:r w:rsidR="00CB4A7E" w:rsidRPr="00CB4A7E" w:rsidDel="00C710CE">
          <w:rPr>
            <w:rFonts w:ascii="Courier New" w:hAnsi="Courier New" w:cs="Courier New"/>
            <w:color w:val="A9B7C6"/>
            <w:sz w:val="20"/>
            <w:szCs w:val="20"/>
            <w:lang w:val="en-US"/>
          </w:rPr>
          <w:br/>
          <w:delText xml:space="preserve">    </w:delText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delText xml:space="preserve">public </w:delText>
        </w:r>
        <w:r w:rsidR="00CB4A7E" w:rsidRPr="00CB4A7E" w:rsidDel="00C710CE">
          <w:rPr>
            <w:rFonts w:ascii="Courier New" w:hAnsi="Courier New" w:cs="Courier New"/>
            <w:color w:val="A9B7C6"/>
            <w:sz w:val="20"/>
            <w:szCs w:val="20"/>
            <w:lang w:val="en-US"/>
          </w:rPr>
          <w:delText xml:space="preserve">Driver </w:delText>
        </w:r>
        <w:r w:rsidR="00CB4A7E" w:rsidRPr="00CB4A7E" w:rsidDel="00C710CE">
          <w:rPr>
            <w:rFonts w:ascii="Courier New" w:hAnsi="Courier New" w:cs="Courier New"/>
            <w:color w:val="9876AA"/>
            <w:sz w:val="20"/>
            <w:szCs w:val="20"/>
            <w:lang w:val="en-US"/>
          </w:rPr>
          <w:delText>driver</w:delText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delText>;</w:delText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br/>
          <w:delText xml:space="preserve">    public </w:delText>
        </w:r>
        <w:r w:rsidR="00CB4A7E" w:rsidRPr="00CB4A7E" w:rsidDel="00C710CE">
          <w:rPr>
            <w:rFonts w:ascii="Courier New" w:hAnsi="Courier New" w:cs="Courier New"/>
            <w:color w:val="A9B7C6"/>
            <w:sz w:val="20"/>
            <w:szCs w:val="20"/>
            <w:lang w:val="en-US"/>
          </w:rPr>
          <w:delText xml:space="preserve">Engine </w:delText>
        </w:r>
        <w:r w:rsidR="00CB4A7E" w:rsidRPr="00CB4A7E" w:rsidDel="00C710CE">
          <w:rPr>
            <w:rFonts w:ascii="Courier New" w:hAnsi="Courier New" w:cs="Courier New"/>
            <w:color w:val="9876AA"/>
            <w:sz w:val="20"/>
            <w:szCs w:val="20"/>
            <w:lang w:val="en-US"/>
          </w:rPr>
          <w:delText>engine</w:delText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delText>;</w:delText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br/>
          <w:delText xml:space="preserve">    public </w:delText>
        </w:r>
        <w:r w:rsidR="00CB4A7E" w:rsidRPr="00CB4A7E" w:rsidDel="00C710CE">
          <w:rPr>
            <w:rFonts w:ascii="Courier New" w:hAnsi="Courier New" w:cs="Courier New"/>
            <w:color w:val="A9B7C6"/>
            <w:sz w:val="20"/>
            <w:szCs w:val="20"/>
            <w:lang w:val="en-US"/>
          </w:rPr>
          <w:delText xml:space="preserve">String </w:delText>
        </w:r>
        <w:r w:rsidR="00CB4A7E" w:rsidRPr="00CB4A7E" w:rsidDel="00C710CE">
          <w:rPr>
            <w:rFonts w:ascii="Courier New" w:hAnsi="Courier New" w:cs="Courier New"/>
            <w:color w:val="9876AA"/>
            <w:sz w:val="20"/>
            <w:szCs w:val="20"/>
            <w:lang w:val="en-US"/>
          </w:rPr>
          <w:delText>mark</w:delText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delText>;</w:delText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br/>
          <w:delText xml:space="preserve">    public </w:delText>
        </w:r>
        <w:r w:rsidR="00CB4A7E" w:rsidRPr="00CB4A7E" w:rsidDel="00C710CE">
          <w:rPr>
            <w:rFonts w:ascii="Courier New" w:hAnsi="Courier New" w:cs="Courier New"/>
            <w:color w:val="A9B7C6"/>
            <w:sz w:val="20"/>
            <w:szCs w:val="20"/>
            <w:lang w:val="en-US"/>
          </w:rPr>
          <w:delText xml:space="preserve">String </w:delText>
        </w:r>
        <w:r w:rsidR="00CB4A7E" w:rsidRPr="00CB4A7E" w:rsidDel="00C710CE">
          <w:rPr>
            <w:rFonts w:ascii="Courier New" w:hAnsi="Courier New" w:cs="Courier New"/>
            <w:color w:val="9876AA"/>
            <w:sz w:val="20"/>
            <w:szCs w:val="20"/>
            <w:lang w:val="en-US"/>
          </w:rPr>
          <w:delText>classes</w:delText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delText>;</w:delText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br/>
          <w:delText xml:space="preserve">    public double </w:delText>
        </w:r>
        <w:r w:rsidR="00CB4A7E" w:rsidRPr="00CB4A7E" w:rsidDel="00C710CE">
          <w:rPr>
            <w:rFonts w:ascii="Courier New" w:hAnsi="Courier New" w:cs="Courier New"/>
            <w:color w:val="9876AA"/>
            <w:sz w:val="20"/>
            <w:szCs w:val="20"/>
            <w:lang w:val="en-US"/>
          </w:rPr>
          <w:delText>weight</w:delText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delText>;</w:delText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br/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br/>
          <w:delText xml:space="preserve">    public </w:delText>
        </w:r>
        <w:r w:rsidR="00CB4A7E" w:rsidRPr="00CB4A7E" w:rsidDel="00C710CE">
          <w:rPr>
            <w:rFonts w:ascii="Courier New" w:hAnsi="Courier New" w:cs="Courier New"/>
            <w:color w:val="FFC66D"/>
            <w:sz w:val="20"/>
            <w:szCs w:val="20"/>
            <w:lang w:val="en-US"/>
          </w:rPr>
          <w:delText>Car</w:delText>
        </w:r>
        <w:r w:rsidR="00CB4A7E" w:rsidRPr="00CB4A7E" w:rsidDel="00C710CE">
          <w:rPr>
            <w:rFonts w:ascii="Courier New" w:hAnsi="Courier New" w:cs="Courier New"/>
            <w:color w:val="A9B7C6"/>
            <w:sz w:val="20"/>
            <w:szCs w:val="20"/>
            <w:lang w:val="en-US"/>
          </w:rPr>
          <w:delText>( String mark</w:delText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delText xml:space="preserve">, </w:delText>
        </w:r>
        <w:r w:rsidR="00CB4A7E" w:rsidRPr="00CB4A7E" w:rsidDel="00C710CE">
          <w:rPr>
            <w:rFonts w:ascii="Courier New" w:hAnsi="Courier New" w:cs="Courier New"/>
            <w:color w:val="A9B7C6"/>
            <w:sz w:val="20"/>
            <w:szCs w:val="20"/>
            <w:lang w:val="en-US"/>
          </w:rPr>
          <w:delText>String classes</w:delText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delText xml:space="preserve">, double </w:delText>
        </w:r>
        <w:r w:rsidR="00CB4A7E" w:rsidRPr="00CB4A7E" w:rsidDel="00C710CE">
          <w:rPr>
            <w:rFonts w:ascii="Courier New" w:hAnsi="Courier New" w:cs="Courier New"/>
            <w:color w:val="A9B7C6"/>
            <w:sz w:val="20"/>
            <w:szCs w:val="20"/>
            <w:lang w:val="en-US"/>
          </w:rPr>
          <w:delText>weight</w:delText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delText xml:space="preserve">, </w:delText>
        </w:r>
        <w:r w:rsidR="00CB4A7E" w:rsidRPr="00CB4A7E" w:rsidDel="00C710CE">
          <w:rPr>
            <w:rFonts w:ascii="Courier New" w:hAnsi="Courier New" w:cs="Courier New"/>
            <w:color w:val="A9B7C6"/>
            <w:sz w:val="20"/>
            <w:szCs w:val="20"/>
            <w:lang w:val="en-US"/>
          </w:rPr>
          <w:delText>Driver driver</w:delText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delText xml:space="preserve">, </w:delText>
        </w:r>
        <w:r w:rsidR="00CB4A7E" w:rsidRPr="00CB4A7E" w:rsidDel="00C710CE">
          <w:rPr>
            <w:rFonts w:ascii="Courier New" w:hAnsi="Courier New" w:cs="Courier New"/>
            <w:color w:val="A9B7C6"/>
            <w:sz w:val="20"/>
            <w:szCs w:val="20"/>
            <w:lang w:val="en-US"/>
          </w:rPr>
          <w:delText>Engine engine) {</w:delText>
        </w:r>
        <w:r w:rsidR="00CB4A7E" w:rsidRPr="00CB4A7E" w:rsidDel="00C710CE">
          <w:rPr>
            <w:rFonts w:ascii="Courier New" w:hAnsi="Courier New" w:cs="Courier New"/>
            <w:color w:val="A9B7C6"/>
            <w:sz w:val="20"/>
            <w:szCs w:val="20"/>
            <w:lang w:val="en-US"/>
          </w:rPr>
          <w:br/>
          <w:delText xml:space="preserve">        </w:delText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delText>this</w:delText>
        </w:r>
        <w:r w:rsidR="00CB4A7E" w:rsidRPr="00CB4A7E" w:rsidDel="00C710CE">
          <w:rPr>
            <w:rFonts w:ascii="Courier New" w:hAnsi="Courier New" w:cs="Courier New"/>
            <w:color w:val="A9B7C6"/>
            <w:sz w:val="20"/>
            <w:szCs w:val="20"/>
            <w:lang w:val="en-US"/>
          </w:rPr>
          <w:delText>.</w:delText>
        </w:r>
        <w:r w:rsidR="00CB4A7E" w:rsidRPr="00CB4A7E" w:rsidDel="00C710CE">
          <w:rPr>
            <w:rFonts w:ascii="Courier New" w:hAnsi="Courier New" w:cs="Courier New"/>
            <w:color w:val="9876AA"/>
            <w:sz w:val="20"/>
            <w:szCs w:val="20"/>
            <w:lang w:val="en-US"/>
          </w:rPr>
          <w:delText xml:space="preserve">driver </w:delText>
        </w:r>
        <w:r w:rsidR="00CB4A7E" w:rsidRPr="00CB4A7E" w:rsidDel="00C710CE">
          <w:rPr>
            <w:rFonts w:ascii="Courier New" w:hAnsi="Courier New" w:cs="Courier New"/>
            <w:color w:val="A9B7C6"/>
            <w:sz w:val="20"/>
            <w:szCs w:val="20"/>
            <w:lang w:val="en-US"/>
          </w:rPr>
          <w:delText>= driver</w:delText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delText>;</w:delText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br/>
          <w:delText xml:space="preserve">        this</w:delText>
        </w:r>
        <w:r w:rsidR="00CB4A7E" w:rsidRPr="00CB4A7E" w:rsidDel="00C710CE">
          <w:rPr>
            <w:rFonts w:ascii="Courier New" w:hAnsi="Courier New" w:cs="Courier New"/>
            <w:color w:val="A9B7C6"/>
            <w:sz w:val="20"/>
            <w:szCs w:val="20"/>
            <w:lang w:val="en-US"/>
          </w:rPr>
          <w:delText>.</w:delText>
        </w:r>
        <w:r w:rsidR="00CB4A7E" w:rsidRPr="00CB4A7E" w:rsidDel="00C710CE">
          <w:rPr>
            <w:rFonts w:ascii="Courier New" w:hAnsi="Courier New" w:cs="Courier New"/>
            <w:color w:val="9876AA"/>
            <w:sz w:val="20"/>
            <w:szCs w:val="20"/>
            <w:lang w:val="en-US"/>
          </w:rPr>
          <w:delText xml:space="preserve">engine </w:delText>
        </w:r>
        <w:r w:rsidR="00CB4A7E" w:rsidRPr="00CB4A7E" w:rsidDel="00C710CE">
          <w:rPr>
            <w:rFonts w:ascii="Courier New" w:hAnsi="Courier New" w:cs="Courier New"/>
            <w:color w:val="A9B7C6"/>
            <w:sz w:val="20"/>
            <w:szCs w:val="20"/>
            <w:lang w:val="en-US"/>
          </w:rPr>
          <w:delText>= engine</w:delText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delText>;</w:delText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br/>
          <w:delText xml:space="preserve">        this</w:delText>
        </w:r>
        <w:r w:rsidR="00CB4A7E" w:rsidRPr="00CB4A7E" w:rsidDel="00C710CE">
          <w:rPr>
            <w:rFonts w:ascii="Courier New" w:hAnsi="Courier New" w:cs="Courier New"/>
            <w:color w:val="A9B7C6"/>
            <w:sz w:val="20"/>
            <w:szCs w:val="20"/>
            <w:lang w:val="en-US"/>
          </w:rPr>
          <w:delText>.</w:delText>
        </w:r>
        <w:r w:rsidR="00CB4A7E" w:rsidRPr="00CB4A7E" w:rsidDel="00C710CE">
          <w:rPr>
            <w:rFonts w:ascii="Courier New" w:hAnsi="Courier New" w:cs="Courier New"/>
            <w:color w:val="9876AA"/>
            <w:sz w:val="20"/>
            <w:szCs w:val="20"/>
            <w:lang w:val="en-US"/>
          </w:rPr>
          <w:delText xml:space="preserve">mark </w:delText>
        </w:r>
        <w:r w:rsidR="00CB4A7E" w:rsidRPr="00CB4A7E" w:rsidDel="00C710CE">
          <w:rPr>
            <w:rFonts w:ascii="Courier New" w:hAnsi="Courier New" w:cs="Courier New"/>
            <w:color w:val="A9B7C6"/>
            <w:sz w:val="20"/>
            <w:szCs w:val="20"/>
            <w:lang w:val="en-US"/>
          </w:rPr>
          <w:delText>= mark</w:delText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delText>;</w:delText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br/>
          <w:delText xml:space="preserve">        this</w:delText>
        </w:r>
        <w:r w:rsidR="00CB4A7E" w:rsidRPr="00CB4A7E" w:rsidDel="00C710CE">
          <w:rPr>
            <w:rFonts w:ascii="Courier New" w:hAnsi="Courier New" w:cs="Courier New"/>
            <w:color w:val="A9B7C6"/>
            <w:sz w:val="20"/>
            <w:szCs w:val="20"/>
            <w:lang w:val="en-US"/>
          </w:rPr>
          <w:delText>.</w:delText>
        </w:r>
        <w:r w:rsidR="00CB4A7E" w:rsidRPr="00CB4A7E" w:rsidDel="00C710CE">
          <w:rPr>
            <w:rFonts w:ascii="Courier New" w:hAnsi="Courier New" w:cs="Courier New"/>
            <w:color w:val="9876AA"/>
            <w:sz w:val="20"/>
            <w:szCs w:val="20"/>
            <w:lang w:val="en-US"/>
          </w:rPr>
          <w:delText xml:space="preserve">classes </w:delText>
        </w:r>
        <w:r w:rsidR="00CB4A7E" w:rsidRPr="00CB4A7E" w:rsidDel="00C710CE">
          <w:rPr>
            <w:rFonts w:ascii="Courier New" w:hAnsi="Courier New" w:cs="Courier New"/>
            <w:color w:val="A9B7C6"/>
            <w:sz w:val="20"/>
            <w:szCs w:val="20"/>
            <w:lang w:val="en-US"/>
          </w:rPr>
          <w:delText>= classes</w:delText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delText>;</w:delText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br/>
          <w:delText xml:space="preserve">        this</w:delText>
        </w:r>
        <w:r w:rsidR="00CB4A7E" w:rsidRPr="00CB4A7E" w:rsidDel="00C710CE">
          <w:rPr>
            <w:rFonts w:ascii="Courier New" w:hAnsi="Courier New" w:cs="Courier New"/>
            <w:color w:val="A9B7C6"/>
            <w:sz w:val="20"/>
            <w:szCs w:val="20"/>
            <w:lang w:val="en-US"/>
          </w:rPr>
          <w:delText>.</w:delText>
        </w:r>
        <w:r w:rsidR="00CB4A7E" w:rsidRPr="00CB4A7E" w:rsidDel="00C710CE">
          <w:rPr>
            <w:rFonts w:ascii="Courier New" w:hAnsi="Courier New" w:cs="Courier New"/>
            <w:color w:val="9876AA"/>
            <w:sz w:val="20"/>
            <w:szCs w:val="20"/>
            <w:lang w:val="en-US"/>
          </w:rPr>
          <w:delText xml:space="preserve">weight </w:delText>
        </w:r>
        <w:r w:rsidR="00CB4A7E" w:rsidRPr="00CB4A7E" w:rsidDel="00C710CE">
          <w:rPr>
            <w:rFonts w:ascii="Courier New" w:hAnsi="Courier New" w:cs="Courier New"/>
            <w:color w:val="A9B7C6"/>
            <w:sz w:val="20"/>
            <w:szCs w:val="20"/>
            <w:lang w:val="en-US"/>
          </w:rPr>
          <w:delText>= weight</w:delText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delText>;</w:delText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br/>
          <w:delText xml:space="preserve">    </w:delText>
        </w:r>
        <w:r w:rsidR="00CB4A7E" w:rsidRPr="00CB4A7E" w:rsidDel="00C710CE">
          <w:rPr>
            <w:rFonts w:ascii="Courier New" w:hAnsi="Courier New" w:cs="Courier New"/>
            <w:color w:val="A9B7C6"/>
            <w:sz w:val="20"/>
            <w:szCs w:val="20"/>
            <w:lang w:val="en-US"/>
          </w:rPr>
          <w:delText>}</w:delText>
        </w:r>
        <w:r w:rsidR="00CB4A7E" w:rsidRPr="00CB4A7E" w:rsidDel="00C710CE">
          <w:rPr>
            <w:rFonts w:ascii="Courier New" w:hAnsi="Courier New" w:cs="Courier New"/>
            <w:color w:val="A9B7C6"/>
            <w:sz w:val="20"/>
            <w:szCs w:val="20"/>
            <w:lang w:val="en-US"/>
          </w:rPr>
          <w:br/>
          <w:delText>}</w:delText>
        </w:r>
      </w:del>
    </w:p>
    <w:p w14:paraId="0B9FDB33" w14:textId="77777777" w:rsidR="0006371E" w:rsidRDefault="0006371E" w:rsidP="0006371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EA8F116" w14:textId="77777777" w:rsidR="0006371E" w:rsidRDefault="0006371E" w:rsidP="0006371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3037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F3037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B4A7E">
        <w:rPr>
          <w:rFonts w:ascii="Times New Roman" w:hAnsi="Times New Roman"/>
          <w:i/>
          <w:sz w:val="28"/>
          <w:szCs w:val="28"/>
          <w:lang w:val="en-US"/>
        </w:rPr>
        <w:t>Engine</w:t>
      </w:r>
    </w:p>
    <w:p w14:paraId="16FB2102" w14:textId="77777777" w:rsidR="00194213" w:rsidRPr="00194213" w:rsidRDefault="00194213">
      <w:pPr>
        <w:spacing w:after="0" w:line="240" w:lineRule="auto"/>
        <w:rPr>
          <w:ins w:id="618" w:author="frz.show@mail.ru" w:date="2023-03-16T10:18:00Z"/>
          <w:rFonts w:ascii="Consolas" w:hAnsi="Consolas"/>
          <w:sz w:val="21"/>
          <w:szCs w:val="21"/>
          <w:lang w:val="en-US"/>
          <w:rPrChange w:id="619" w:author="frz.show@mail.ru" w:date="2023-03-16T10:18:00Z">
            <w:rPr>
              <w:ins w:id="620" w:author="frz.show@mail.ru" w:date="2023-03-16T10:18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621" w:author="frz.show@mail.ru" w:date="2023-03-16T10:18:00Z">
          <w:pPr>
            <w:spacing w:after="0" w:line="240" w:lineRule="auto"/>
            <w:jc w:val="center"/>
          </w:pPr>
        </w:pPrChange>
      </w:pPr>
      <w:ins w:id="622" w:author="frz.show@mail.ru" w:date="2023-03-16T10:18:00Z">
        <w:r w:rsidRPr="00194213">
          <w:rPr>
            <w:rFonts w:ascii="Consolas" w:hAnsi="Consolas"/>
            <w:sz w:val="21"/>
            <w:szCs w:val="21"/>
            <w:lang w:val="en-US"/>
            <w:rPrChange w:id="623" w:author="frz.show@mail.ru" w:date="2023-03-16T10:18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>public class Engine {</w:t>
        </w:r>
      </w:ins>
    </w:p>
    <w:p w14:paraId="3B2DF5C9" w14:textId="77777777" w:rsidR="00194213" w:rsidRPr="00194213" w:rsidRDefault="00194213">
      <w:pPr>
        <w:spacing w:after="0" w:line="240" w:lineRule="auto"/>
        <w:rPr>
          <w:ins w:id="624" w:author="frz.show@mail.ru" w:date="2023-03-16T10:18:00Z"/>
          <w:rFonts w:ascii="Consolas" w:hAnsi="Consolas"/>
          <w:sz w:val="21"/>
          <w:szCs w:val="21"/>
          <w:lang w:val="en-US"/>
          <w:rPrChange w:id="625" w:author="frz.show@mail.ru" w:date="2023-03-16T10:18:00Z">
            <w:rPr>
              <w:ins w:id="626" w:author="frz.show@mail.ru" w:date="2023-03-16T10:18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627" w:author="frz.show@mail.ru" w:date="2023-03-16T10:18:00Z">
          <w:pPr>
            <w:spacing w:after="0" w:line="240" w:lineRule="auto"/>
            <w:jc w:val="center"/>
          </w:pPr>
        </w:pPrChange>
      </w:pPr>
      <w:ins w:id="628" w:author="frz.show@mail.ru" w:date="2023-03-16T10:18:00Z">
        <w:r w:rsidRPr="00194213">
          <w:rPr>
            <w:rFonts w:ascii="Consolas" w:hAnsi="Consolas"/>
            <w:sz w:val="21"/>
            <w:szCs w:val="21"/>
            <w:lang w:val="en-US"/>
            <w:rPrChange w:id="629" w:author="frz.show@mail.ru" w:date="2023-03-16T10:18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public String manufacturer;</w:t>
        </w:r>
      </w:ins>
    </w:p>
    <w:p w14:paraId="6D3AF25D" w14:textId="77777777" w:rsidR="00194213" w:rsidRPr="00194213" w:rsidRDefault="00194213">
      <w:pPr>
        <w:spacing w:after="0" w:line="240" w:lineRule="auto"/>
        <w:rPr>
          <w:ins w:id="630" w:author="frz.show@mail.ru" w:date="2023-03-16T10:18:00Z"/>
          <w:rFonts w:ascii="Consolas" w:hAnsi="Consolas"/>
          <w:sz w:val="21"/>
          <w:szCs w:val="21"/>
          <w:lang w:val="en-US"/>
          <w:rPrChange w:id="631" w:author="frz.show@mail.ru" w:date="2023-03-16T10:18:00Z">
            <w:rPr>
              <w:ins w:id="632" w:author="frz.show@mail.ru" w:date="2023-03-16T10:18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633" w:author="frz.show@mail.ru" w:date="2023-03-16T10:18:00Z">
          <w:pPr>
            <w:spacing w:after="0" w:line="240" w:lineRule="auto"/>
            <w:jc w:val="center"/>
          </w:pPr>
        </w:pPrChange>
      </w:pPr>
      <w:ins w:id="634" w:author="frz.show@mail.ru" w:date="2023-03-16T10:18:00Z">
        <w:r w:rsidRPr="00194213">
          <w:rPr>
            <w:rFonts w:ascii="Consolas" w:hAnsi="Consolas"/>
            <w:sz w:val="21"/>
            <w:szCs w:val="21"/>
            <w:lang w:val="en-US"/>
            <w:rPrChange w:id="635" w:author="frz.show@mail.ru" w:date="2023-03-16T10:18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public double power;</w:t>
        </w:r>
      </w:ins>
    </w:p>
    <w:p w14:paraId="0970CB88" w14:textId="77777777" w:rsidR="00194213" w:rsidRPr="00194213" w:rsidRDefault="00194213">
      <w:pPr>
        <w:spacing w:after="0" w:line="240" w:lineRule="auto"/>
        <w:rPr>
          <w:ins w:id="636" w:author="frz.show@mail.ru" w:date="2023-03-16T10:18:00Z"/>
          <w:rFonts w:ascii="Consolas" w:hAnsi="Consolas"/>
          <w:sz w:val="21"/>
          <w:szCs w:val="21"/>
          <w:lang w:val="en-US"/>
          <w:rPrChange w:id="637" w:author="frz.show@mail.ru" w:date="2023-03-16T10:18:00Z">
            <w:rPr>
              <w:ins w:id="638" w:author="frz.show@mail.ru" w:date="2023-03-16T10:18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639" w:author="frz.show@mail.ru" w:date="2023-03-16T10:18:00Z">
          <w:pPr>
            <w:spacing w:after="0" w:line="240" w:lineRule="auto"/>
            <w:jc w:val="center"/>
          </w:pPr>
        </w:pPrChange>
      </w:pPr>
    </w:p>
    <w:p w14:paraId="473CC9B1" w14:textId="77777777" w:rsidR="00194213" w:rsidRPr="00194213" w:rsidRDefault="00194213">
      <w:pPr>
        <w:spacing w:after="0" w:line="240" w:lineRule="auto"/>
        <w:rPr>
          <w:ins w:id="640" w:author="frz.show@mail.ru" w:date="2023-03-16T10:18:00Z"/>
          <w:rFonts w:ascii="Consolas" w:hAnsi="Consolas"/>
          <w:sz w:val="21"/>
          <w:szCs w:val="21"/>
          <w:lang w:val="en-US"/>
          <w:rPrChange w:id="641" w:author="frz.show@mail.ru" w:date="2023-03-16T10:18:00Z">
            <w:rPr>
              <w:ins w:id="642" w:author="frz.show@mail.ru" w:date="2023-03-16T10:18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643" w:author="frz.show@mail.ru" w:date="2023-03-16T10:18:00Z">
          <w:pPr>
            <w:spacing w:after="0" w:line="240" w:lineRule="auto"/>
            <w:jc w:val="center"/>
          </w:pPr>
        </w:pPrChange>
      </w:pPr>
      <w:ins w:id="644" w:author="frz.show@mail.ru" w:date="2023-03-16T10:18:00Z">
        <w:r w:rsidRPr="00194213">
          <w:rPr>
            <w:rFonts w:ascii="Consolas" w:hAnsi="Consolas"/>
            <w:sz w:val="21"/>
            <w:szCs w:val="21"/>
            <w:lang w:val="en-US"/>
            <w:rPrChange w:id="645" w:author="frz.show@mail.ru" w:date="2023-03-16T10:18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public Engine(String manufacturer, double power) {</w:t>
        </w:r>
      </w:ins>
    </w:p>
    <w:p w14:paraId="0212685E" w14:textId="77777777" w:rsidR="00194213" w:rsidRPr="00194213" w:rsidRDefault="00194213">
      <w:pPr>
        <w:spacing w:after="0" w:line="240" w:lineRule="auto"/>
        <w:rPr>
          <w:ins w:id="646" w:author="frz.show@mail.ru" w:date="2023-03-16T10:18:00Z"/>
          <w:rFonts w:ascii="Consolas" w:hAnsi="Consolas"/>
          <w:sz w:val="21"/>
          <w:szCs w:val="21"/>
          <w:lang w:val="en-US"/>
          <w:rPrChange w:id="647" w:author="frz.show@mail.ru" w:date="2023-03-16T10:18:00Z">
            <w:rPr>
              <w:ins w:id="648" w:author="frz.show@mail.ru" w:date="2023-03-16T10:18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649" w:author="frz.show@mail.ru" w:date="2023-03-16T10:18:00Z">
          <w:pPr>
            <w:spacing w:after="0" w:line="240" w:lineRule="auto"/>
            <w:jc w:val="center"/>
          </w:pPr>
        </w:pPrChange>
      </w:pPr>
      <w:ins w:id="650" w:author="frz.show@mail.ru" w:date="2023-03-16T10:18:00Z">
        <w:r w:rsidRPr="00194213">
          <w:rPr>
            <w:rFonts w:ascii="Consolas" w:hAnsi="Consolas"/>
            <w:sz w:val="21"/>
            <w:szCs w:val="21"/>
            <w:lang w:val="en-US"/>
            <w:rPrChange w:id="651" w:author="frz.show@mail.ru" w:date="2023-03-16T10:18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    this.manufacturer = manufacturer;</w:t>
        </w:r>
      </w:ins>
    </w:p>
    <w:p w14:paraId="173A8231" w14:textId="77777777" w:rsidR="00194213" w:rsidRPr="00194213" w:rsidRDefault="00194213">
      <w:pPr>
        <w:spacing w:after="0" w:line="240" w:lineRule="auto"/>
        <w:rPr>
          <w:ins w:id="652" w:author="frz.show@mail.ru" w:date="2023-03-16T10:18:00Z"/>
          <w:rFonts w:ascii="Consolas" w:hAnsi="Consolas"/>
          <w:sz w:val="21"/>
          <w:szCs w:val="21"/>
          <w:lang w:val="en-US"/>
          <w:rPrChange w:id="653" w:author="frz.show@mail.ru" w:date="2023-03-16T10:18:00Z">
            <w:rPr>
              <w:ins w:id="654" w:author="frz.show@mail.ru" w:date="2023-03-16T10:18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655" w:author="frz.show@mail.ru" w:date="2023-03-16T10:18:00Z">
          <w:pPr>
            <w:spacing w:after="0" w:line="240" w:lineRule="auto"/>
            <w:jc w:val="center"/>
          </w:pPr>
        </w:pPrChange>
      </w:pPr>
      <w:ins w:id="656" w:author="frz.show@mail.ru" w:date="2023-03-16T10:18:00Z">
        <w:r w:rsidRPr="00194213">
          <w:rPr>
            <w:rFonts w:ascii="Consolas" w:hAnsi="Consolas"/>
            <w:sz w:val="21"/>
            <w:szCs w:val="21"/>
            <w:lang w:val="en-US"/>
            <w:rPrChange w:id="657" w:author="frz.show@mail.ru" w:date="2023-03-16T10:18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    this.power = power;</w:t>
        </w:r>
      </w:ins>
    </w:p>
    <w:p w14:paraId="3AA15371" w14:textId="77777777" w:rsidR="00194213" w:rsidRPr="00194213" w:rsidRDefault="00194213">
      <w:pPr>
        <w:spacing w:after="0" w:line="240" w:lineRule="auto"/>
        <w:rPr>
          <w:ins w:id="658" w:author="frz.show@mail.ru" w:date="2023-03-16T10:18:00Z"/>
          <w:rFonts w:ascii="Consolas" w:hAnsi="Consolas"/>
          <w:sz w:val="21"/>
          <w:szCs w:val="21"/>
          <w:lang w:val="en-US"/>
          <w:rPrChange w:id="659" w:author="frz.show@mail.ru" w:date="2023-03-16T10:18:00Z">
            <w:rPr>
              <w:ins w:id="660" w:author="frz.show@mail.ru" w:date="2023-03-16T10:18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661" w:author="frz.show@mail.ru" w:date="2023-03-16T10:18:00Z">
          <w:pPr>
            <w:spacing w:after="0" w:line="240" w:lineRule="auto"/>
            <w:jc w:val="center"/>
          </w:pPr>
        </w:pPrChange>
      </w:pPr>
      <w:ins w:id="662" w:author="frz.show@mail.ru" w:date="2023-03-16T10:18:00Z">
        <w:r w:rsidRPr="00194213">
          <w:rPr>
            <w:rFonts w:ascii="Consolas" w:hAnsi="Consolas"/>
            <w:sz w:val="21"/>
            <w:szCs w:val="21"/>
            <w:lang w:val="en-US"/>
            <w:rPrChange w:id="663" w:author="frz.show@mail.ru" w:date="2023-03-16T10:18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 xml:space="preserve">    }</w:t>
        </w:r>
      </w:ins>
    </w:p>
    <w:p w14:paraId="5A0AE506" w14:textId="77777777" w:rsidR="00194213" w:rsidRPr="00194213" w:rsidRDefault="00194213">
      <w:pPr>
        <w:spacing w:after="0" w:line="240" w:lineRule="auto"/>
        <w:rPr>
          <w:ins w:id="664" w:author="frz.show@mail.ru" w:date="2023-03-16T10:18:00Z"/>
          <w:rFonts w:ascii="Consolas" w:hAnsi="Consolas"/>
          <w:sz w:val="21"/>
          <w:szCs w:val="21"/>
          <w:lang w:val="en-US"/>
          <w:rPrChange w:id="665" w:author="frz.show@mail.ru" w:date="2023-03-16T10:18:00Z">
            <w:rPr>
              <w:ins w:id="666" w:author="frz.show@mail.ru" w:date="2023-03-16T10:18:00Z"/>
              <w:rFonts w:ascii="Consolas" w:hAnsi="Consolas"/>
              <w:color w:val="569CD6"/>
              <w:sz w:val="21"/>
              <w:szCs w:val="21"/>
              <w:lang w:val="en-US"/>
            </w:rPr>
          </w:rPrChange>
        </w:rPr>
        <w:pPrChange w:id="667" w:author="frz.show@mail.ru" w:date="2023-03-16T10:18:00Z">
          <w:pPr>
            <w:spacing w:after="0" w:line="240" w:lineRule="auto"/>
            <w:jc w:val="center"/>
          </w:pPr>
        </w:pPrChange>
      </w:pPr>
    </w:p>
    <w:p w14:paraId="023581A5" w14:textId="6F010240" w:rsidR="00CB4A7E" w:rsidRPr="00194213" w:rsidDel="00C710CE" w:rsidRDefault="001942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del w:id="668" w:author="frz.show@mail.ru" w:date="2023-03-16T10:14:00Z"/>
          <w:rFonts w:ascii="Courier New" w:hAnsi="Courier New" w:cs="Courier New"/>
          <w:sz w:val="20"/>
          <w:szCs w:val="20"/>
          <w:lang w:val="en-US"/>
          <w:rPrChange w:id="669" w:author="frz.show@mail.ru" w:date="2023-03-16T10:18:00Z">
            <w:rPr>
              <w:del w:id="670" w:author="frz.show@mail.ru" w:date="2023-03-16T10:14:00Z"/>
              <w:rFonts w:ascii="Courier New" w:hAnsi="Courier New" w:cs="Courier New"/>
              <w:color w:val="A9B7C6"/>
              <w:sz w:val="20"/>
              <w:szCs w:val="20"/>
              <w:lang w:val="en-US"/>
            </w:rPr>
          </w:rPrChange>
        </w:rPr>
      </w:pPr>
      <w:ins w:id="671" w:author="frz.show@mail.ru" w:date="2023-03-16T10:18:00Z">
        <w:r w:rsidRPr="00194213">
          <w:rPr>
            <w:rFonts w:ascii="Consolas" w:hAnsi="Consolas"/>
            <w:sz w:val="21"/>
            <w:szCs w:val="21"/>
            <w:lang w:val="en-US"/>
            <w:rPrChange w:id="672" w:author="frz.show@mail.ru" w:date="2023-03-16T10:18:00Z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</w:rPrChange>
          </w:rPr>
          <w:t>}</w:t>
        </w:r>
      </w:ins>
      <w:del w:id="673" w:author="frz.show@mail.ru" w:date="2023-03-16T10:14:00Z">
        <w:r w:rsidR="00CB4A7E" w:rsidRPr="00194213" w:rsidDel="00C710CE">
          <w:rPr>
            <w:rFonts w:ascii="Courier New" w:hAnsi="Courier New" w:cs="Courier New"/>
            <w:sz w:val="20"/>
            <w:szCs w:val="20"/>
            <w:lang w:val="en-US"/>
            <w:rPrChange w:id="674" w:author="frz.show@mail.ru" w:date="2023-03-16T10:18:00Z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</w:rPrChange>
          </w:rPr>
          <w:delText xml:space="preserve">public class </w:delText>
        </w:r>
        <w:r w:rsidR="00CB4A7E" w:rsidRPr="00194213" w:rsidDel="00C710CE">
          <w:rPr>
            <w:rFonts w:ascii="Courier New" w:hAnsi="Courier New" w:cs="Courier New"/>
            <w:sz w:val="20"/>
            <w:szCs w:val="20"/>
            <w:lang w:val="en-US"/>
            <w:rPrChange w:id="675" w:author="frz.show@mail.ru" w:date="2023-03-16T10:18:00Z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</w:rPrChange>
          </w:rPr>
          <w:delText>Engine {</w:delText>
        </w:r>
        <w:r w:rsidR="00CB4A7E" w:rsidRPr="00194213" w:rsidDel="00C710CE">
          <w:rPr>
            <w:rFonts w:ascii="Courier New" w:hAnsi="Courier New" w:cs="Courier New"/>
            <w:sz w:val="20"/>
            <w:szCs w:val="20"/>
            <w:lang w:val="en-US"/>
            <w:rPrChange w:id="676" w:author="frz.show@mail.ru" w:date="2023-03-16T10:18:00Z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</w:rPrChange>
          </w:rPr>
          <w:br/>
          <w:delText xml:space="preserve">    </w:delText>
        </w:r>
        <w:r w:rsidR="00CB4A7E" w:rsidRPr="00194213" w:rsidDel="00C710CE">
          <w:rPr>
            <w:rFonts w:ascii="Courier New" w:hAnsi="Courier New" w:cs="Courier New"/>
            <w:sz w:val="20"/>
            <w:szCs w:val="20"/>
            <w:lang w:val="en-US"/>
            <w:rPrChange w:id="677" w:author="frz.show@mail.ru" w:date="2023-03-16T10:18:00Z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</w:rPrChange>
          </w:rPr>
          <w:delText xml:space="preserve">public </w:delText>
        </w:r>
        <w:r w:rsidR="00CB4A7E" w:rsidRPr="00194213" w:rsidDel="00C710CE">
          <w:rPr>
            <w:rFonts w:ascii="Courier New" w:hAnsi="Courier New" w:cs="Courier New"/>
            <w:sz w:val="20"/>
            <w:szCs w:val="20"/>
            <w:lang w:val="en-US"/>
            <w:rPrChange w:id="678" w:author="frz.show@mail.ru" w:date="2023-03-16T10:18:00Z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</w:rPrChange>
          </w:rPr>
          <w:delText xml:space="preserve">String </w:delText>
        </w:r>
        <w:r w:rsidR="00CB4A7E" w:rsidRPr="00194213" w:rsidDel="00C710CE">
          <w:rPr>
            <w:rFonts w:ascii="Courier New" w:hAnsi="Courier New" w:cs="Courier New"/>
            <w:sz w:val="20"/>
            <w:szCs w:val="20"/>
            <w:lang w:val="en-US"/>
            <w:rPrChange w:id="679" w:author="frz.show@mail.ru" w:date="2023-03-16T10:18:00Z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</w:rPrChange>
          </w:rPr>
          <w:delText>manufacturer</w:delText>
        </w:r>
        <w:r w:rsidR="00CB4A7E" w:rsidRPr="00194213" w:rsidDel="00C710CE">
          <w:rPr>
            <w:rFonts w:ascii="Courier New" w:hAnsi="Courier New" w:cs="Courier New"/>
            <w:sz w:val="20"/>
            <w:szCs w:val="20"/>
            <w:lang w:val="en-US"/>
            <w:rPrChange w:id="680" w:author="frz.show@mail.ru" w:date="2023-03-16T10:18:00Z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</w:rPrChange>
          </w:rPr>
          <w:delText>;</w:delText>
        </w:r>
        <w:r w:rsidR="00CB4A7E" w:rsidRPr="00194213" w:rsidDel="00C710CE">
          <w:rPr>
            <w:rFonts w:ascii="Courier New" w:hAnsi="Courier New" w:cs="Courier New"/>
            <w:sz w:val="20"/>
            <w:szCs w:val="20"/>
            <w:lang w:val="en-US"/>
            <w:rPrChange w:id="681" w:author="frz.show@mail.ru" w:date="2023-03-16T10:18:00Z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</w:rPrChange>
          </w:rPr>
          <w:br/>
          <w:delText xml:space="preserve">    public double </w:delText>
        </w:r>
        <w:r w:rsidR="00CB4A7E" w:rsidRPr="00194213" w:rsidDel="00C710CE">
          <w:rPr>
            <w:rFonts w:ascii="Courier New" w:hAnsi="Courier New" w:cs="Courier New"/>
            <w:sz w:val="20"/>
            <w:szCs w:val="20"/>
            <w:lang w:val="en-US"/>
            <w:rPrChange w:id="682" w:author="frz.show@mail.ru" w:date="2023-03-16T10:18:00Z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</w:rPrChange>
          </w:rPr>
          <w:delText>power</w:delText>
        </w:r>
        <w:r w:rsidR="00CB4A7E" w:rsidRPr="00194213" w:rsidDel="00C710CE">
          <w:rPr>
            <w:rFonts w:ascii="Courier New" w:hAnsi="Courier New" w:cs="Courier New"/>
            <w:sz w:val="20"/>
            <w:szCs w:val="20"/>
            <w:lang w:val="en-US"/>
            <w:rPrChange w:id="683" w:author="frz.show@mail.ru" w:date="2023-03-16T10:18:00Z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</w:rPrChange>
          </w:rPr>
          <w:delText>;</w:delText>
        </w:r>
        <w:r w:rsidR="00CB4A7E" w:rsidRPr="00194213" w:rsidDel="00C710CE">
          <w:rPr>
            <w:rFonts w:ascii="Courier New" w:hAnsi="Courier New" w:cs="Courier New"/>
            <w:sz w:val="20"/>
            <w:szCs w:val="20"/>
            <w:lang w:val="en-US"/>
            <w:rPrChange w:id="684" w:author="frz.show@mail.ru" w:date="2023-03-16T10:18:00Z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</w:rPrChange>
          </w:rPr>
          <w:br/>
        </w:r>
        <w:r w:rsidR="00CB4A7E" w:rsidRPr="00194213" w:rsidDel="00C710CE">
          <w:rPr>
            <w:rFonts w:ascii="Courier New" w:hAnsi="Courier New" w:cs="Courier New"/>
            <w:sz w:val="20"/>
            <w:szCs w:val="20"/>
            <w:lang w:val="en-US"/>
            <w:rPrChange w:id="685" w:author="frz.show@mail.ru" w:date="2023-03-16T10:18:00Z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</w:rPrChange>
          </w:rPr>
          <w:br/>
          <w:delText xml:space="preserve">    public </w:delText>
        </w:r>
        <w:r w:rsidR="00CB4A7E" w:rsidRPr="00194213" w:rsidDel="00C710CE">
          <w:rPr>
            <w:rFonts w:ascii="Courier New" w:hAnsi="Courier New" w:cs="Courier New"/>
            <w:sz w:val="20"/>
            <w:szCs w:val="20"/>
            <w:lang w:val="en-US"/>
            <w:rPrChange w:id="686" w:author="frz.show@mail.ru" w:date="2023-03-16T10:18:00Z">
              <w:rPr>
                <w:rFonts w:ascii="Courier New" w:hAnsi="Courier New" w:cs="Courier New"/>
                <w:color w:val="FFC66D"/>
                <w:sz w:val="20"/>
                <w:szCs w:val="20"/>
                <w:lang w:val="en-US"/>
              </w:rPr>
            </w:rPrChange>
          </w:rPr>
          <w:delText>Engine</w:delText>
        </w:r>
        <w:r w:rsidR="00CB4A7E" w:rsidRPr="00194213" w:rsidDel="00C710CE">
          <w:rPr>
            <w:rFonts w:ascii="Courier New" w:hAnsi="Courier New" w:cs="Courier New"/>
            <w:sz w:val="20"/>
            <w:szCs w:val="20"/>
            <w:lang w:val="en-US"/>
            <w:rPrChange w:id="687" w:author="frz.show@mail.ru" w:date="2023-03-16T10:18:00Z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</w:rPrChange>
          </w:rPr>
          <w:delText>(String manufacturer</w:delText>
        </w:r>
        <w:r w:rsidR="00CB4A7E" w:rsidRPr="00194213" w:rsidDel="00C710CE">
          <w:rPr>
            <w:rFonts w:ascii="Courier New" w:hAnsi="Courier New" w:cs="Courier New"/>
            <w:sz w:val="20"/>
            <w:szCs w:val="20"/>
            <w:lang w:val="en-US"/>
            <w:rPrChange w:id="688" w:author="frz.show@mail.ru" w:date="2023-03-16T10:18:00Z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</w:rPrChange>
          </w:rPr>
          <w:delText xml:space="preserve">, double </w:delText>
        </w:r>
        <w:r w:rsidR="00CB4A7E" w:rsidRPr="00194213" w:rsidDel="00C710CE">
          <w:rPr>
            <w:rFonts w:ascii="Courier New" w:hAnsi="Courier New" w:cs="Courier New"/>
            <w:sz w:val="20"/>
            <w:szCs w:val="20"/>
            <w:lang w:val="en-US"/>
            <w:rPrChange w:id="689" w:author="frz.show@mail.ru" w:date="2023-03-16T10:18:00Z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</w:rPrChange>
          </w:rPr>
          <w:delText>power) {</w:delText>
        </w:r>
        <w:r w:rsidR="00CB4A7E" w:rsidRPr="00194213" w:rsidDel="00C710CE">
          <w:rPr>
            <w:rFonts w:ascii="Courier New" w:hAnsi="Courier New" w:cs="Courier New"/>
            <w:sz w:val="20"/>
            <w:szCs w:val="20"/>
            <w:lang w:val="en-US"/>
            <w:rPrChange w:id="690" w:author="frz.show@mail.ru" w:date="2023-03-16T10:18:00Z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</w:rPrChange>
          </w:rPr>
          <w:br/>
          <w:delText xml:space="preserve">        </w:delText>
        </w:r>
        <w:r w:rsidR="00CB4A7E" w:rsidRPr="00194213" w:rsidDel="00C710CE">
          <w:rPr>
            <w:rFonts w:ascii="Courier New" w:hAnsi="Courier New" w:cs="Courier New"/>
            <w:sz w:val="20"/>
            <w:szCs w:val="20"/>
            <w:lang w:val="en-US"/>
            <w:rPrChange w:id="691" w:author="frz.show@mail.ru" w:date="2023-03-16T10:18:00Z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</w:rPrChange>
          </w:rPr>
          <w:delText>this</w:delText>
        </w:r>
        <w:r w:rsidR="00CB4A7E" w:rsidRPr="00194213" w:rsidDel="00C710CE">
          <w:rPr>
            <w:rFonts w:ascii="Courier New" w:hAnsi="Courier New" w:cs="Courier New"/>
            <w:sz w:val="20"/>
            <w:szCs w:val="20"/>
            <w:lang w:val="en-US"/>
            <w:rPrChange w:id="692" w:author="frz.show@mail.ru" w:date="2023-03-16T10:18:00Z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</w:rPrChange>
          </w:rPr>
          <w:delText>.</w:delText>
        </w:r>
        <w:r w:rsidR="00CB4A7E" w:rsidRPr="00194213" w:rsidDel="00C710CE">
          <w:rPr>
            <w:rFonts w:ascii="Courier New" w:hAnsi="Courier New" w:cs="Courier New"/>
            <w:sz w:val="20"/>
            <w:szCs w:val="20"/>
            <w:lang w:val="en-US"/>
            <w:rPrChange w:id="693" w:author="frz.show@mail.ru" w:date="2023-03-16T10:18:00Z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</w:rPrChange>
          </w:rPr>
          <w:delText xml:space="preserve">manufacturer </w:delText>
        </w:r>
        <w:r w:rsidR="00CB4A7E" w:rsidRPr="00194213" w:rsidDel="00C710CE">
          <w:rPr>
            <w:rFonts w:ascii="Courier New" w:hAnsi="Courier New" w:cs="Courier New"/>
            <w:sz w:val="20"/>
            <w:szCs w:val="20"/>
            <w:lang w:val="en-US"/>
            <w:rPrChange w:id="694" w:author="frz.show@mail.ru" w:date="2023-03-16T10:18:00Z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</w:rPrChange>
          </w:rPr>
          <w:delText>= manufacturer</w:delText>
        </w:r>
        <w:r w:rsidR="00CB4A7E" w:rsidRPr="00194213" w:rsidDel="00C710CE">
          <w:rPr>
            <w:rFonts w:ascii="Courier New" w:hAnsi="Courier New" w:cs="Courier New"/>
            <w:sz w:val="20"/>
            <w:szCs w:val="20"/>
            <w:lang w:val="en-US"/>
            <w:rPrChange w:id="695" w:author="frz.show@mail.ru" w:date="2023-03-16T10:18:00Z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</w:rPrChange>
          </w:rPr>
          <w:delText>;</w:delText>
        </w:r>
        <w:r w:rsidR="00CB4A7E" w:rsidRPr="00194213" w:rsidDel="00C710CE">
          <w:rPr>
            <w:rFonts w:ascii="Courier New" w:hAnsi="Courier New" w:cs="Courier New"/>
            <w:sz w:val="20"/>
            <w:szCs w:val="20"/>
            <w:lang w:val="en-US"/>
            <w:rPrChange w:id="696" w:author="frz.show@mail.ru" w:date="2023-03-16T10:18:00Z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</w:rPrChange>
          </w:rPr>
          <w:br/>
          <w:delText xml:space="preserve">        this</w:delText>
        </w:r>
        <w:r w:rsidR="00CB4A7E" w:rsidRPr="00194213" w:rsidDel="00C710CE">
          <w:rPr>
            <w:rFonts w:ascii="Courier New" w:hAnsi="Courier New" w:cs="Courier New"/>
            <w:sz w:val="20"/>
            <w:szCs w:val="20"/>
            <w:lang w:val="en-US"/>
            <w:rPrChange w:id="697" w:author="frz.show@mail.ru" w:date="2023-03-16T10:18:00Z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</w:rPrChange>
          </w:rPr>
          <w:delText>.</w:delText>
        </w:r>
        <w:r w:rsidR="00CB4A7E" w:rsidRPr="00194213" w:rsidDel="00C710CE">
          <w:rPr>
            <w:rFonts w:ascii="Courier New" w:hAnsi="Courier New" w:cs="Courier New"/>
            <w:sz w:val="20"/>
            <w:szCs w:val="20"/>
            <w:lang w:val="en-US"/>
            <w:rPrChange w:id="698" w:author="frz.show@mail.ru" w:date="2023-03-16T10:18:00Z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</w:rPrChange>
          </w:rPr>
          <w:delText xml:space="preserve">power </w:delText>
        </w:r>
        <w:r w:rsidR="00CB4A7E" w:rsidRPr="00194213" w:rsidDel="00C710CE">
          <w:rPr>
            <w:rFonts w:ascii="Courier New" w:hAnsi="Courier New" w:cs="Courier New"/>
            <w:sz w:val="20"/>
            <w:szCs w:val="20"/>
            <w:lang w:val="en-US"/>
            <w:rPrChange w:id="699" w:author="frz.show@mail.ru" w:date="2023-03-16T10:18:00Z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</w:rPrChange>
          </w:rPr>
          <w:delText>= power</w:delText>
        </w:r>
        <w:r w:rsidR="00CB4A7E" w:rsidRPr="00194213" w:rsidDel="00C710CE">
          <w:rPr>
            <w:rFonts w:ascii="Courier New" w:hAnsi="Courier New" w:cs="Courier New"/>
            <w:sz w:val="20"/>
            <w:szCs w:val="20"/>
            <w:lang w:val="en-US"/>
            <w:rPrChange w:id="700" w:author="frz.show@mail.ru" w:date="2023-03-16T10:18:00Z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</w:rPrChange>
          </w:rPr>
          <w:delText>;</w:delText>
        </w:r>
        <w:r w:rsidR="00CB4A7E" w:rsidRPr="00194213" w:rsidDel="00C710CE">
          <w:rPr>
            <w:rFonts w:ascii="Courier New" w:hAnsi="Courier New" w:cs="Courier New"/>
            <w:sz w:val="20"/>
            <w:szCs w:val="20"/>
            <w:lang w:val="en-US"/>
            <w:rPrChange w:id="701" w:author="frz.show@mail.ru" w:date="2023-03-16T10:18:00Z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</w:rPrChange>
          </w:rPr>
          <w:br/>
          <w:delText xml:space="preserve">    </w:delText>
        </w:r>
        <w:r w:rsidR="00CB4A7E" w:rsidRPr="00194213" w:rsidDel="00C710CE">
          <w:rPr>
            <w:rFonts w:ascii="Courier New" w:hAnsi="Courier New" w:cs="Courier New"/>
            <w:sz w:val="20"/>
            <w:szCs w:val="20"/>
            <w:lang w:val="en-US"/>
            <w:rPrChange w:id="702" w:author="frz.show@mail.ru" w:date="2023-03-16T10:18:00Z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</w:rPrChange>
          </w:rPr>
          <w:delText>}</w:delText>
        </w:r>
        <w:r w:rsidR="00CB4A7E" w:rsidRPr="00194213" w:rsidDel="00C710CE">
          <w:rPr>
            <w:rFonts w:ascii="Courier New" w:hAnsi="Courier New" w:cs="Courier New"/>
            <w:sz w:val="20"/>
            <w:szCs w:val="20"/>
            <w:lang w:val="en-US"/>
            <w:rPrChange w:id="703" w:author="frz.show@mail.ru" w:date="2023-03-16T10:18:00Z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</w:rPrChange>
          </w:rPr>
          <w:br/>
        </w:r>
        <w:r w:rsidR="00CB4A7E" w:rsidRPr="00194213" w:rsidDel="00C710CE">
          <w:rPr>
            <w:rFonts w:ascii="Courier New" w:hAnsi="Courier New" w:cs="Courier New"/>
            <w:sz w:val="20"/>
            <w:szCs w:val="20"/>
            <w:lang w:val="en-US"/>
            <w:rPrChange w:id="704" w:author="frz.show@mail.ru" w:date="2023-03-16T10:18:00Z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</w:rPrChange>
          </w:rPr>
          <w:br/>
          <w:delText>}</w:delText>
        </w:r>
      </w:del>
    </w:p>
    <w:p w14:paraId="59BB4BF4" w14:textId="77777777" w:rsidR="00F30379" w:rsidRPr="00194213" w:rsidDel="00EC2AD5" w:rsidRDefault="00F30379">
      <w:pPr>
        <w:spacing w:after="0" w:line="240" w:lineRule="auto"/>
        <w:rPr>
          <w:del w:id="705" w:author="frz.show@mail.ru" w:date="2023-03-16T15:23:00Z"/>
          <w:rFonts w:ascii="Times New Roman" w:hAnsi="Times New Roman"/>
          <w:sz w:val="28"/>
          <w:szCs w:val="28"/>
          <w:lang w:val="en-US"/>
        </w:rPr>
        <w:pPrChange w:id="706" w:author="frz.show@mail.ru" w:date="2023-03-16T10:18:00Z">
          <w:pPr>
            <w:spacing w:after="0" w:line="240" w:lineRule="auto"/>
            <w:jc w:val="center"/>
          </w:pPr>
        </w:pPrChange>
      </w:pPr>
    </w:p>
    <w:p w14:paraId="6E71926E" w14:textId="77777777" w:rsidR="00194213" w:rsidRPr="00EC2AD5" w:rsidRDefault="00194213">
      <w:pPr>
        <w:spacing w:after="0" w:line="240" w:lineRule="auto"/>
        <w:rPr>
          <w:ins w:id="707" w:author="frz.show@mail.ru" w:date="2023-03-16T10:18:00Z"/>
          <w:rFonts w:ascii="Times New Roman" w:hAnsi="Times New Roman"/>
          <w:sz w:val="28"/>
          <w:szCs w:val="28"/>
          <w:lang w:val="en-US"/>
          <w:rPrChange w:id="708" w:author="frz.show@mail.ru" w:date="2023-03-16T15:18:00Z">
            <w:rPr>
              <w:ins w:id="709" w:author="frz.show@mail.ru" w:date="2023-03-16T10:18:00Z"/>
              <w:rFonts w:ascii="Times New Roman" w:hAnsi="Times New Roman"/>
              <w:sz w:val="28"/>
              <w:szCs w:val="28"/>
            </w:rPr>
          </w:rPrChange>
        </w:rPr>
        <w:pPrChange w:id="710" w:author="frz.show@mail.ru" w:date="2023-03-16T15:23:00Z">
          <w:pPr>
            <w:spacing w:after="0" w:line="240" w:lineRule="auto"/>
            <w:jc w:val="center"/>
          </w:pPr>
        </w:pPrChange>
      </w:pPr>
    </w:p>
    <w:p w14:paraId="015DA9E6" w14:textId="0EF1D47E" w:rsidR="00F30379" w:rsidRDefault="00F30379" w:rsidP="0006371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3037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F3037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B4A7E">
        <w:rPr>
          <w:rFonts w:ascii="Times New Roman" w:hAnsi="Times New Roman"/>
          <w:i/>
          <w:sz w:val="28"/>
          <w:szCs w:val="28"/>
          <w:lang w:val="en-US"/>
        </w:rPr>
        <w:t>Driver</w:t>
      </w:r>
    </w:p>
    <w:p w14:paraId="22CB512A" w14:textId="77777777" w:rsidR="00C710CE" w:rsidRPr="00C710CE" w:rsidRDefault="00C710CE">
      <w:pPr>
        <w:spacing w:after="0" w:line="240" w:lineRule="auto"/>
        <w:rPr>
          <w:ins w:id="711" w:author="frz.show@mail.ru" w:date="2023-03-16T10:16:00Z"/>
          <w:rFonts w:ascii="Courier New" w:hAnsi="Courier New" w:cs="Courier New"/>
          <w:sz w:val="20"/>
          <w:szCs w:val="20"/>
          <w:lang w:val="en-US"/>
          <w:rPrChange w:id="712" w:author="frz.show@mail.ru" w:date="2023-03-16T10:16:00Z">
            <w:rPr>
              <w:ins w:id="713" w:author="frz.show@mail.ru" w:date="2023-03-16T10:16:00Z"/>
              <w:rFonts w:ascii="Courier New" w:hAnsi="Courier New" w:cs="Courier New"/>
              <w:color w:val="A9B7C6"/>
              <w:sz w:val="20"/>
              <w:szCs w:val="20"/>
              <w:lang w:val="en-US"/>
            </w:rPr>
          </w:rPrChange>
        </w:rPr>
        <w:pPrChange w:id="714" w:author="frz.show@mail.ru" w:date="2023-03-16T10:16:00Z">
          <w:pPr>
            <w:spacing w:after="0" w:line="240" w:lineRule="auto"/>
            <w:jc w:val="center"/>
          </w:pPr>
        </w:pPrChange>
      </w:pPr>
    </w:p>
    <w:p w14:paraId="6CF58BF3" w14:textId="77777777" w:rsidR="00C710CE" w:rsidRPr="00C710CE" w:rsidRDefault="00C710CE">
      <w:pPr>
        <w:spacing w:after="0" w:line="240" w:lineRule="auto"/>
        <w:rPr>
          <w:ins w:id="715" w:author="frz.show@mail.ru" w:date="2023-03-16T10:16:00Z"/>
          <w:rFonts w:ascii="Courier New" w:hAnsi="Courier New" w:cs="Courier New"/>
          <w:sz w:val="20"/>
          <w:szCs w:val="20"/>
          <w:lang w:val="en-US"/>
          <w:rPrChange w:id="716" w:author="frz.show@mail.ru" w:date="2023-03-16T10:16:00Z">
            <w:rPr>
              <w:ins w:id="717" w:author="frz.show@mail.ru" w:date="2023-03-16T10:16:00Z"/>
              <w:rFonts w:ascii="Courier New" w:hAnsi="Courier New" w:cs="Courier New"/>
              <w:color w:val="A9B7C6"/>
              <w:sz w:val="20"/>
              <w:szCs w:val="20"/>
              <w:lang w:val="en-US"/>
            </w:rPr>
          </w:rPrChange>
        </w:rPr>
        <w:pPrChange w:id="718" w:author="frz.show@mail.ru" w:date="2023-03-16T10:16:00Z">
          <w:pPr>
            <w:spacing w:after="0" w:line="240" w:lineRule="auto"/>
            <w:jc w:val="center"/>
          </w:pPr>
        </w:pPrChange>
      </w:pPr>
      <w:ins w:id="719" w:author="frz.show@mail.ru" w:date="2023-03-16T10:16:00Z">
        <w:r w:rsidRPr="00C710CE">
          <w:rPr>
            <w:rFonts w:ascii="Courier New" w:hAnsi="Courier New" w:cs="Courier New"/>
            <w:sz w:val="20"/>
            <w:szCs w:val="20"/>
            <w:lang w:val="en-US"/>
            <w:rPrChange w:id="720" w:author="frz.show@mail.ru" w:date="2023-03-16T10:16:00Z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</w:rPrChange>
          </w:rPr>
          <w:t>public class Driver {</w:t>
        </w:r>
      </w:ins>
    </w:p>
    <w:p w14:paraId="2306E55C" w14:textId="77777777" w:rsidR="00C710CE" w:rsidRPr="00C710CE" w:rsidRDefault="00C710CE">
      <w:pPr>
        <w:spacing w:after="0" w:line="240" w:lineRule="auto"/>
        <w:rPr>
          <w:ins w:id="721" w:author="frz.show@mail.ru" w:date="2023-03-16T10:16:00Z"/>
          <w:rFonts w:ascii="Courier New" w:hAnsi="Courier New" w:cs="Courier New"/>
          <w:sz w:val="20"/>
          <w:szCs w:val="20"/>
          <w:lang w:val="en-US"/>
          <w:rPrChange w:id="722" w:author="frz.show@mail.ru" w:date="2023-03-16T10:16:00Z">
            <w:rPr>
              <w:ins w:id="723" w:author="frz.show@mail.ru" w:date="2023-03-16T10:16:00Z"/>
              <w:rFonts w:ascii="Courier New" w:hAnsi="Courier New" w:cs="Courier New"/>
              <w:color w:val="A9B7C6"/>
              <w:sz w:val="20"/>
              <w:szCs w:val="20"/>
              <w:lang w:val="en-US"/>
            </w:rPr>
          </w:rPrChange>
        </w:rPr>
        <w:pPrChange w:id="724" w:author="frz.show@mail.ru" w:date="2023-03-16T10:16:00Z">
          <w:pPr>
            <w:spacing w:after="0" w:line="240" w:lineRule="auto"/>
            <w:jc w:val="center"/>
          </w:pPr>
        </w:pPrChange>
      </w:pPr>
      <w:ins w:id="725" w:author="frz.show@mail.ru" w:date="2023-03-16T10:16:00Z">
        <w:r w:rsidRPr="00C710CE">
          <w:rPr>
            <w:rFonts w:ascii="Courier New" w:hAnsi="Courier New" w:cs="Courier New"/>
            <w:sz w:val="20"/>
            <w:szCs w:val="20"/>
            <w:lang w:val="en-US"/>
            <w:rPrChange w:id="726" w:author="frz.show@mail.ru" w:date="2023-03-16T10:16:00Z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</w:rPrChange>
          </w:rPr>
          <w:t xml:space="preserve">    public String name;</w:t>
        </w:r>
      </w:ins>
    </w:p>
    <w:p w14:paraId="5A99CC78" w14:textId="77777777" w:rsidR="00C710CE" w:rsidRPr="00C710CE" w:rsidRDefault="00C710CE">
      <w:pPr>
        <w:spacing w:after="0" w:line="240" w:lineRule="auto"/>
        <w:rPr>
          <w:ins w:id="727" w:author="frz.show@mail.ru" w:date="2023-03-16T10:16:00Z"/>
          <w:rFonts w:ascii="Courier New" w:hAnsi="Courier New" w:cs="Courier New"/>
          <w:sz w:val="20"/>
          <w:szCs w:val="20"/>
          <w:lang w:val="en-US"/>
          <w:rPrChange w:id="728" w:author="frz.show@mail.ru" w:date="2023-03-16T10:16:00Z">
            <w:rPr>
              <w:ins w:id="729" w:author="frz.show@mail.ru" w:date="2023-03-16T10:16:00Z"/>
              <w:rFonts w:ascii="Courier New" w:hAnsi="Courier New" w:cs="Courier New"/>
              <w:color w:val="A9B7C6"/>
              <w:sz w:val="20"/>
              <w:szCs w:val="20"/>
              <w:lang w:val="en-US"/>
            </w:rPr>
          </w:rPrChange>
        </w:rPr>
        <w:pPrChange w:id="730" w:author="frz.show@mail.ru" w:date="2023-03-16T10:16:00Z">
          <w:pPr>
            <w:spacing w:after="0" w:line="240" w:lineRule="auto"/>
            <w:jc w:val="center"/>
          </w:pPr>
        </w:pPrChange>
      </w:pPr>
      <w:ins w:id="731" w:author="frz.show@mail.ru" w:date="2023-03-16T10:16:00Z">
        <w:r w:rsidRPr="00C710CE">
          <w:rPr>
            <w:rFonts w:ascii="Courier New" w:hAnsi="Courier New" w:cs="Courier New"/>
            <w:sz w:val="20"/>
            <w:szCs w:val="20"/>
            <w:lang w:val="en-US"/>
            <w:rPrChange w:id="732" w:author="frz.show@mail.ru" w:date="2023-03-16T10:16:00Z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</w:rPrChange>
          </w:rPr>
          <w:t xml:space="preserve">    public String firstName;</w:t>
        </w:r>
      </w:ins>
    </w:p>
    <w:p w14:paraId="5945ED76" w14:textId="77777777" w:rsidR="00C710CE" w:rsidRPr="00C710CE" w:rsidRDefault="00C710CE">
      <w:pPr>
        <w:spacing w:after="0" w:line="240" w:lineRule="auto"/>
        <w:rPr>
          <w:ins w:id="733" w:author="frz.show@mail.ru" w:date="2023-03-16T10:16:00Z"/>
          <w:rFonts w:ascii="Courier New" w:hAnsi="Courier New" w:cs="Courier New"/>
          <w:sz w:val="20"/>
          <w:szCs w:val="20"/>
          <w:lang w:val="en-US"/>
          <w:rPrChange w:id="734" w:author="frz.show@mail.ru" w:date="2023-03-16T10:16:00Z">
            <w:rPr>
              <w:ins w:id="735" w:author="frz.show@mail.ru" w:date="2023-03-16T10:16:00Z"/>
              <w:rFonts w:ascii="Courier New" w:hAnsi="Courier New" w:cs="Courier New"/>
              <w:color w:val="A9B7C6"/>
              <w:sz w:val="20"/>
              <w:szCs w:val="20"/>
              <w:lang w:val="en-US"/>
            </w:rPr>
          </w:rPrChange>
        </w:rPr>
        <w:pPrChange w:id="736" w:author="frz.show@mail.ru" w:date="2023-03-16T10:16:00Z">
          <w:pPr>
            <w:spacing w:after="0" w:line="240" w:lineRule="auto"/>
            <w:jc w:val="center"/>
          </w:pPr>
        </w:pPrChange>
      </w:pPr>
      <w:ins w:id="737" w:author="frz.show@mail.ru" w:date="2023-03-16T10:16:00Z">
        <w:r w:rsidRPr="00C710CE">
          <w:rPr>
            <w:rFonts w:ascii="Courier New" w:hAnsi="Courier New" w:cs="Courier New"/>
            <w:sz w:val="20"/>
            <w:szCs w:val="20"/>
            <w:lang w:val="en-US"/>
            <w:rPrChange w:id="738" w:author="frz.show@mail.ru" w:date="2023-03-16T10:16:00Z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</w:rPrChange>
          </w:rPr>
          <w:t xml:space="preserve">    public String lastName;</w:t>
        </w:r>
      </w:ins>
    </w:p>
    <w:p w14:paraId="6AB3A7D9" w14:textId="77777777" w:rsidR="00C710CE" w:rsidRPr="00C710CE" w:rsidRDefault="00C710CE">
      <w:pPr>
        <w:spacing w:after="0" w:line="240" w:lineRule="auto"/>
        <w:rPr>
          <w:ins w:id="739" w:author="frz.show@mail.ru" w:date="2023-03-16T10:16:00Z"/>
          <w:rFonts w:ascii="Courier New" w:hAnsi="Courier New" w:cs="Courier New"/>
          <w:sz w:val="20"/>
          <w:szCs w:val="20"/>
          <w:lang w:val="en-US"/>
          <w:rPrChange w:id="740" w:author="frz.show@mail.ru" w:date="2023-03-16T10:16:00Z">
            <w:rPr>
              <w:ins w:id="741" w:author="frz.show@mail.ru" w:date="2023-03-16T10:16:00Z"/>
              <w:rFonts w:ascii="Courier New" w:hAnsi="Courier New" w:cs="Courier New"/>
              <w:color w:val="A9B7C6"/>
              <w:sz w:val="20"/>
              <w:szCs w:val="20"/>
              <w:lang w:val="en-US"/>
            </w:rPr>
          </w:rPrChange>
        </w:rPr>
        <w:pPrChange w:id="742" w:author="frz.show@mail.ru" w:date="2023-03-16T10:16:00Z">
          <w:pPr>
            <w:spacing w:after="0" w:line="240" w:lineRule="auto"/>
            <w:jc w:val="center"/>
          </w:pPr>
        </w:pPrChange>
      </w:pPr>
      <w:ins w:id="743" w:author="frz.show@mail.ru" w:date="2023-03-16T10:16:00Z">
        <w:r w:rsidRPr="00C710CE">
          <w:rPr>
            <w:rFonts w:ascii="Courier New" w:hAnsi="Courier New" w:cs="Courier New"/>
            <w:sz w:val="20"/>
            <w:szCs w:val="20"/>
            <w:lang w:val="en-US"/>
            <w:rPrChange w:id="744" w:author="frz.show@mail.ru" w:date="2023-03-16T10:16:00Z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</w:rPrChange>
          </w:rPr>
          <w:t xml:space="preserve">    public int stage;</w:t>
        </w:r>
      </w:ins>
    </w:p>
    <w:p w14:paraId="093B23D3" w14:textId="77777777" w:rsidR="00C710CE" w:rsidRPr="00C710CE" w:rsidRDefault="00C710CE">
      <w:pPr>
        <w:spacing w:after="0" w:line="240" w:lineRule="auto"/>
        <w:rPr>
          <w:ins w:id="745" w:author="frz.show@mail.ru" w:date="2023-03-16T10:16:00Z"/>
          <w:rFonts w:ascii="Courier New" w:hAnsi="Courier New" w:cs="Courier New"/>
          <w:sz w:val="20"/>
          <w:szCs w:val="20"/>
          <w:lang w:val="en-US"/>
          <w:rPrChange w:id="746" w:author="frz.show@mail.ru" w:date="2023-03-16T10:16:00Z">
            <w:rPr>
              <w:ins w:id="747" w:author="frz.show@mail.ru" w:date="2023-03-16T10:16:00Z"/>
              <w:rFonts w:ascii="Courier New" w:hAnsi="Courier New" w:cs="Courier New"/>
              <w:color w:val="A9B7C6"/>
              <w:sz w:val="20"/>
              <w:szCs w:val="20"/>
              <w:lang w:val="en-US"/>
            </w:rPr>
          </w:rPrChange>
        </w:rPr>
        <w:pPrChange w:id="748" w:author="frz.show@mail.ru" w:date="2023-03-16T10:16:00Z">
          <w:pPr>
            <w:spacing w:after="0" w:line="240" w:lineRule="auto"/>
            <w:jc w:val="center"/>
          </w:pPr>
        </w:pPrChange>
      </w:pPr>
    </w:p>
    <w:p w14:paraId="3CDA1006" w14:textId="77777777" w:rsidR="00C710CE" w:rsidRPr="00C710CE" w:rsidRDefault="00C710CE">
      <w:pPr>
        <w:spacing w:after="0" w:line="240" w:lineRule="auto"/>
        <w:rPr>
          <w:ins w:id="749" w:author="frz.show@mail.ru" w:date="2023-03-16T10:16:00Z"/>
          <w:rFonts w:ascii="Courier New" w:hAnsi="Courier New" w:cs="Courier New"/>
          <w:sz w:val="20"/>
          <w:szCs w:val="20"/>
          <w:lang w:val="en-US"/>
          <w:rPrChange w:id="750" w:author="frz.show@mail.ru" w:date="2023-03-16T10:16:00Z">
            <w:rPr>
              <w:ins w:id="751" w:author="frz.show@mail.ru" w:date="2023-03-16T10:16:00Z"/>
              <w:rFonts w:ascii="Courier New" w:hAnsi="Courier New" w:cs="Courier New"/>
              <w:color w:val="A9B7C6"/>
              <w:sz w:val="20"/>
              <w:szCs w:val="20"/>
              <w:lang w:val="en-US"/>
            </w:rPr>
          </w:rPrChange>
        </w:rPr>
        <w:pPrChange w:id="752" w:author="frz.show@mail.ru" w:date="2023-03-16T10:16:00Z">
          <w:pPr>
            <w:spacing w:after="0" w:line="240" w:lineRule="auto"/>
            <w:jc w:val="center"/>
          </w:pPr>
        </w:pPrChange>
      </w:pPr>
      <w:ins w:id="753" w:author="frz.show@mail.ru" w:date="2023-03-16T10:16:00Z">
        <w:r w:rsidRPr="00C710CE">
          <w:rPr>
            <w:rFonts w:ascii="Courier New" w:hAnsi="Courier New" w:cs="Courier New"/>
            <w:sz w:val="20"/>
            <w:szCs w:val="20"/>
            <w:lang w:val="en-US"/>
            <w:rPrChange w:id="754" w:author="frz.show@mail.ru" w:date="2023-03-16T10:16:00Z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</w:rPrChange>
          </w:rPr>
          <w:t xml:space="preserve">    public Driver(String name, String firstName, String lastName, int stage){</w:t>
        </w:r>
      </w:ins>
    </w:p>
    <w:p w14:paraId="14A57CC4" w14:textId="77777777" w:rsidR="00C710CE" w:rsidRPr="00C710CE" w:rsidRDefault="00C710CE">
      <w:pPr>
        <w:spacing w:after="0" w:line="240" w:lineRule="auto"/>
        <w:rPr>
          <w:ins w:id="755" w:author="frz.show@mail.ru" w:date="2023-03-16T10:16:00Z"/>
          <w:rFonts w:ascii="Courier New" w:hAnsi="Courier New" w:cs="Courier New"/>
          <w:sz w:val="20"/>
          <w:szCs w:val="20"/>
          <w:lang w:val="en-US"/>
          <w:rPrChange w:id="756" w:author="frz.show@mail.ru" w:date="2023-03-16T10:16:00Z">
            <w:rPr>
              <w:ins w:id="757" w:author="frz.show@mail.ru" w:date="2023-03-16T10:16:00Z"/>
              <w:rFonts w:ascii="Courier New" w:hAnsi="Courier New" w:cs="Courier New"/>
              <w:color w:val="A9B7C6"/>
              <w:sz w:val="20"/>
              <w:szCs w:val="20"/>
              <w:lang w:val="en-US"/>
            </w:rPr>
          </w:rPrChange>
        </w:rPr>
        <w:pPrChange w:id="758" w:author="frz.show@mail.ru" w:date="2023-03-16T10:16:00Z">
          <w:pPr>
            <w:spacing w:after="0" w:line="240" w:lineRule="auto"/>
            <w:jc w:val="center"/>
          </w:pPr>
        </w:pPrChange>
      </w:pPr>
      <w:ins w:id="759" w:author="frz.show@mail.ru" w:date="2023-03-16T10:16:00Z">
        <w:r w:rsidRPr="00C710CE">
          <w:rPr>
            <w:rFonts w:ascii="Courier New" w:hAnsi="Courier New" w:cs="Courier New"/>
            <w:sz w:val="20"/>
            <w:szCs w:val="20"/>
            <w:lang w:val="en-US"/>
            <w:rPrChange w:id="760" w:author="frz.show@mail.ru" w:date="2023-03-16T10:16:00Z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</w:rPrChange>
          </w:rPr>
          <w:t xml:space="preserve">        this.name = name;</w:t>
        </w:r>
      </w:ins>
    </w:p>
    <w:p w14:paraId="2BB022BA" w14:textId="77777777" w:rsidR="00C710CE" w:rsidRPr="00C710CE" w:rsidRDefault="00C710CE">
      <w:pPr>
        <w:spacing w:after="0" w:line="240" w:lineRule="auto"/>
        <w:rPr>
          <w:ins w:id="761" w:author="frz.show@mail.ru" w:date="2023-03-16T10:16:00Z"/>
          <w:rFonts w:ascii="Courier New" w:hAnsi="Courier New" w:cs="Courier New"/>
          <w:sz w:val="20"/>
          <w:szCs w:val="20"/>
          <w:lang w:val="en-US"/>
          <w:rPrChange w:id="762" w:author="frz.show@mail.ru" w:date="2023-03-16T10:16:00Z">
            <w:rPr>
              <w:ins w:id="763" w:author="frz.show@mail.ru" w:date="2023-03-16T10:16:00Z"/>
              <w:rFonts w:ascii="Courier New" w:hAnsi="Courier New" w:cs="Courier New"/>
              <w:color w:val="A9B7C6"/>
              <w:sz w:val="20"/>
              <w:szCs w:val="20"/>
              <w:lang w:val="en-US"/>
            </w:rPr>
          </w:rPrChange>
        </w:rPr>
        <w:pPrChange w:id="764" w:author="frz.show@mail.ru" w:date="2023-03-16T10:16:00Z">
          <w:pPr>
            <w:spacing w:after="0" w:line="240" w:lineRule="auto"/>
            <w:jc w:val="center"/>
          </w:pPr>
        </w:pPrChange>
      </w:pPr>
      <w:ins w:id="765" w:author="frz.show@mail.ru" w:date="2023-03-16T10:16:00Z">
        <w:r w:rsidRPr="00C710CE">
          <w:rPr>
            <w:rFonts w:ascii="Courier New" w:hAnsi="Courier New" w:cs="Courier New"/>
            <w:sz w:val="20"/>
            <w:szCs w:val="20"/>
            <w:lang w:val="en-US"/>
            <w:rPrChange w:id="766" w:author="frz.show@mail.ru" w:date="2023-03-16T10:16:00Z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</w:rPrChange>
          </w:rPr>
          <w:t xml:space="preserve">        this.firstName = firstName;</w:t>
        </w:r>
      </w:ins>
    </w:p>
    <w:p w14:paraId="1F3103E7" w14:textId="77777777" w:rsidR="00C710CE" w:rsidRPr="00C710CE" w:rsidRDefault="00C710CE">
      <w:pPr>
        <w:spacing w:after="0" w:line="240" w:lineRule="auto"/>
        <w:rPr>
          <w:ins w:id="767" w:author="frz.show@mail.ru" w:date="2023-03-16T10:16:00Z"/>
          <w:rFonts w:ascii="Courier New" w:hAnsi="Courier New" w:cs="Courier New"/>
          <w:sz w:val="20"/>
          <w:szCs w:val="20"/>
          <w:lang w:val="en-US"/>
          <w:rPrChange w:id="768" w:author="frz.show@mail.ru" w:date="2023-03-16T10:16:00Z">
            <w:rPr>
              <w:ins w:id="769" w:author="frz.show@mail.ru" w:date="2023-03-16T10:16:00Z"/>
              <w:rFonts w:ascii="Courier New" w:hAnsi="Courier New" w:cs="Courier New"/>
              <w:color w:val="A9B7C6"/>
              <w:sz w:val="20"/>
              <w:szCs w:val="20"/>
              <w:lang w:val="en-US"/>
            </w:rPr>
          </w:rPrChange>
        </w:rPr>
        <w:pPrChange w:id="770" w:author="frz.show@mail.ru" w:date="2023-03-16T10:16:00Z">
          <w:pPr>
            <w:spacing w:after="0" w:line="240" w:lineRule="auto"/>
            <w:jc w:val="center"/>
          </w:pPr>
        </w:pPrChange>
      </w:pPr>
      <w:ins w:id="771" w:author="frz.show@mail.ru" w:date="2023-03-16T10:16:00Z">
        <w:r w:rsidRPr="00C710CE">
          <w:rPr>
            <w:rFonts w:ascii="Courier New" w:hAnsi="Courier New" w:cs="Courier New"/>
            <w:sz w:val="20"/>
            <w:szCs w:val="20"/>
            <w:lang w:val="en-US"/>
            <w:rPrChange w:id="772" w:author="frz.show@mail.ru" w:date="2023-03-16T10:16:00Z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</w:rPrChange>
          </w:rPr>
          <w:t xml:space="preserve">        this.lastName = lastName;</w:t>
        </w:r>
      </w:ins>
    </w:p>
    <w:p w14:paraId="366F6F96" w14:textId="77777777" w:rsidR="00C710CE" w:rsidRPr="00C710CE" w:rsidRDefault="00C710CE">
      <w:pPr>
        <w:spacing w:after="0" w:line="240" w:lineRule="auto"/>
        <w:rPr>
          <w:ins w:id="773" w:author="frz.show@mail.ru" w:date="2023-03-16T10:16:00Z"/>
          <w:rFonts w:ascii="Courier New" w:hAnsi="Courier New" w:cs="Courier New"/>
          <w:sz w:val="20"/>
          <w:szCs w:val="20"/>
          <w:lang w:val="en-US"/>
          <w:rPrChange w:id="774" w:author="frz.show@mail.ru" w:date="2023-03-16T10:16:00Z">
            <w:rPr>
              <w:ins w:id="775" w:author="frz.show@mail.ru" w:date="2023-03-16T10:16:00Z"/>
              <w:rFonts w:ascii="Courier New" w:hAnsi="Courier New" w:cs="Courier New"/>
              <w:color w:val="A9B7C6"/>
              <w:sz w:val="20"/>
              <w:szCs w:val="20"/>
              <w:lang w:val="en-US"/>
            </w:rPr>
          </w:rPrChange>
        </w:rPr>
        <w:pPrChange w:id="776" w:author="frz.show@mail.ru" w:date="2023-03-16T10:16:00Z">
          <w:pPr>
            <w:spacing w:after="0" w:line="240" w:lineRule="auto"/>
            <w:jc w:val="center"/>
          </w:pPr>
        </w:pPrChange>
      </w:pPr>
      <w:ins w:id="777" w:author="frz.show@mail.ru" w:date="2023-03-16T10:16:00Z">
        <w:r w:rsidRPr="00C710CE">
          <w:rPr>
            <w:rFonts w:ascii="Courier New" w:hAnsi="Courier New" w:cs="Courier New"/>
            <w:sz w:val="20"/>
            <w:szCs w:val="20"/>
            <w:lang w:val="en-US"/>
            <w:rPrChange w:id="778" w:author="frz.show@mail.ru" w:date="2023-03-16T10:16:00Z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</w:rPrChange>
          </w:rPr>
          <w:t xml:space="preserve">        this.stage = stage;</w:t>
        </w:r>
      </w:ins>
    </w:p>
    <w:p w14:paraId="6C18AFF2" w14:textId="77777777" w:rsidR="00C710CE" w:rsidRPr="00C710CE" w:rsidRDefault="00C710CE">
      <w:pPr>
        <w:spacing w:after="0" w:line="240" w:lineRule="auto"/>
        <w:rPr>
          <w:ins w:id="779" w:author="frz.show@mail.ru" w:date="2023-03-16T10:16:00Z"/>
          <w:rFonts w:ascii="Courier New" w:hAnsi="Courier New" w:cs="Courier New"/>
          <w:sz w:val="20"/>
          <w:szCs w:val="20"/>
          <w:lang w:val="en-US"/>
          <w:rPrChange w:id="780" w:author="frz.show@mail.ru" w:date="2023-03-16T10:16:00Z">
            <w:rPr>
              <w:ins w:id="781" w:author="frz.show@mail.ru" w:date="2023-03-16T10:16:00Z"/>
              <w:rFonts w:ascii="Courier New" w:hAnsi="Courier New" w:cs="Courier New"/>
              <w:color w:val="A9B7C6"/>
              <w:sz w:val="20"/>
              <w:szCs w:val="20"/>
              <w:lang w:val="en-US"/>
            </w:rPr>
          </w:rPrChange>
        </w:rPr>
        <w:pPrChange w:id="782" w:author="frz.show@mail.ru" w:date="2023-03-16T10:16:00Z">
          <w:pPr>
            <w:spacing w:after="0" w:line="240" w:lineRule="auto"/>
            <w:jc w:val="center"/>
          </w:pPr>
        </w:pPrChange>
      </w:pPr>
      <w:ins w:id="783" w:author="frz.show@mail.ru" w:date="2023-03-16T10:16:00Z">
        <w:r w:rsidRPr="00C710CE">
          <w:rPr>
            <w:rFonts w:ascii="Courier New" w:hAnsi="Courier New" w:cs="Courier New"/>
            <w:sz w:val="20"/>
            <w:szCs w:val="20"/>
            <w:lang w:val="en-US"/>
            <w:rPrChange w:id="784" w:author="frz.show@mail.ru" w:date="2023-03-16T10:16:00Z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</w:rPrChange>
          </w:rPr>
          <w:t xml:space="preserve">    }</w:t>
        </w:r>
      </w:ins>
    </w:p>
    <w:p w14:paraId="014B8B9D" w14:textId="0A22CAAF" w:rsidR="00CB4A7E" w:rsidRPr="00CB4A7E" w:rsidDel="00C710CE" w:rsidRDefault="00C710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del w:id="785" w:author="frz.show@mail.ru" w:date="2023-03-16T10:16:00Z"/>
          <w:rFonts w:ascii="Courier New" w:hAnsi="Courier New" w:cs="Courier New"/>
          <w:color w:val="A9B7C6"/>
          <w:sz w:val="20"/>
          <w:szCs w:val="20"/>
          <w:lang w:val="en-US"/>
        </w:rPr>
      </w:pPr>
      <w:ins w:id="786" w:author="frz.show@mail.ru" w:date="2023-03-16T10:16:00Z">
        <w:r w:rsidRPr="00C710CE">
          <w:rPr>
            <w:rFonts w:ascii="Courier New" w:hAnsi="Courier New" w:cs="Courier New"/>
            <w:sz w:val="20"/>
            <w:szCs w:val="20"/>
            <w:lang w:val="en-US"/>
            <w:rPrChange w:id="787" w:author="frz.show@mail.ru" w:date="2023-03-16T10:16:00Z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</w:rPrChange>
          </w:rPr>
          <w:t>}</w:t>
        </w:r>
      </w:ins>
      <w:del w:id="788" w:author="frz.show@mail.ru" w:date="2023-03-16T10:16:00Z">
        <w:r w:rsidR="00CB4A7E" w:rsidRPr="00CB4A7E" w:rsidDel="00C710CE">
          <w:rPr>
            <w:rFonts w:ascii="Courier New" w:hAnsi="Courier New" w:cs="Courier New"/>
            <w:color w:val="A9B7C6"/>
            <w:sz w:val="20"/>
            <w:szCs w:val="20"/>
            <w:lang w:val="en-US"/>
          </w:rPr>
          <w:br/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delText xml:space="preserve">public class </w:delText>
        </w:r>
        <w:r w:rsidR="00CB4A7E" w:rsidRPr="00CB4A7E" w:rsidDel="00C710CE">
          <w:rPr>
            <w:rFonts w:ascii="Courier New" w:hAnsi="Courier New" w:cs="Courier New"/>
            <w:color w:val="A9B7C6"/>
            <w:sz w:val="20"/>
            <w:szCs w:val="20"/>
            <w:lang w:val="en-US"/>
          </w:rPr>
          <w:delText>Driver {</w:delText>
        </w:r>
        <w:r w:rsidR="00CB4A7E" w:rsidRPr="00CB4A7E" w:rsidDel="00C710CE">
          <w:rPr>
            <w:rFonts w:ascii="Courier New" w:hAnsi="Courier New" w:cs="Courier New"/>
            <w:color w:val="A9B7C6"/>
            <w:sz w:val="20"/>
            <w:szCs w:val="20"/>
            <w:lang w:val="en-US"/>
          </w:rPr>
          <w:br/>
          <w:delText xml:space="preserve">    </w:delText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delText xml:space="preserve">public </w:delText>
        </w:r>
        <w:r w:rsidR="00CB4A7E" w:rsidRPr="00CB4A7E" w:rsidDel="00C710CE">
          <w:rPr>
            <w:rFonts w:ascii="Courier New" w:hAnsi="Courier New" w:cs="Courier New"/>
            <w:color w:val="A9B7C6"/>
            <w:sz w:val="20"/>
            <w:szCs w:val="20"/>
            <w:lang w:val="en-US"/>
          </w:rPr>
          <w:delText xml:space="preserve">String </w:delText>
        </w:r>
        <w:r w:rsidR="00CB4A7E" w:rsidRPr="00CB4A7E" w:rsidDel="00C710CE">
          <w:rPr>
            <w:rFonts w:ascii="Courier New" w:hAnsi="Courier New" w:cs="Courier New"/>
            <w:color w:val="9876AA"/>
            <w:sz w:val="20"/>
            <w:szCs w:val="20"/>
            <w:lang w:val="en-US"/>
          </w:rPr>
          <w:delText>name</w:delText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delText>;</w:delText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br/>
          <w:delText xml:space="preserve">    public </w:delText>
        </w:r>
        <w:r w:rsidR="00CB4A7E" w:rsidRPr="00CB4A7E" w:rsidDel="00C710CE">
          <w:rPr>
            <w:rFonts w:ascii="Courier New" w:hAnsi="Courier New" w:cs="Courier New"/>
            <w:color w:val="A9B7C6"/>
            <w:sz w:val="20"/>
            <w:szCs w:val="20"/>
            <w:lang w:val="en-US"/>
          </w:rPr>
          <w:delText xml:space="preserve">String </w:delText>
        </w:r>
        <w:r w:rsidR="00CB4A7E" w:rsidRPr="00CB4A7E" w:rsidDel="00C710CE">
          <w:rPr>
            <w:rFonts w:ascii="Courier New" w:hAnsi="Courier New" w:cs="Courier New"/>
            <w:color w:val="9876AA"/>
            <w:sz w:val="20"/>
            <w:szCs w:val="20"/>
            <w:lang w:val="en-US"/>
          </w:rPr>
          <w:delText>firstName</w:delText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delText>;</w:delText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br/>
          <w:delText xml:space="preserve">    public </w:delText>
        </w:r>
        <w:r w:rsidR="00CB4A7E" w:rsidRPr="00CB4A7E" w:rsidDel="00C710CE">
          <w:rPr>
            <w:rFonts w:ascii="Courier New" w:hAnsi="Courier New" w:cs="Courier New"/>
            <w:color w:val="A9B7C6"/>
            <w:sz w:val="20"/>
            <w:szCs w:val="20"/>
            <w:lang w:val="en-US"/>
          </w:rPr>
          <w:delText xml:space="preserve">String </w:delText>
        </w:r>
        <w:r w:rsidR="00CB4A7E" w:rsidRPr="00CB4A7E" w:rsidDel="00C710CE">
          <w:rPr>
            <w:rFonts w:ascii="Courier New" w:hAnsi="Courier New" w:cs="Courier New"/>
            <w:color w:val="9876AA"/>
            <w:sz w:val="20"/>
            <w:szCs w:val="20"/>
            <w:lang w:val="en-US"/>
          </w:rPr>
          <w:delText>lastName</w:delText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delText>;</w:delText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br/>
          <w:delText xml:space="preserve">    public int </w:delText>
        </w:r>
        <w:r w:rsidR="00CB4A7E" w:rsidRPr="00CB4A7E" w:rsidDel="00C710CE">
          <w:rPr>
            <w:rFonts w:ascii="Courier New" w:hAnsi="Courier New" w:cs="Courier New"/>
            <w:color w:val="9876AA"/>
            <w:sz w:val="20"/>
            <w:szCs w:val="20"/>
            <w:lang w:val="en-US"/>
          </w:rPr>
          <w:delText>stage</w:delText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delText>;</w:delText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br/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br/>
          <w:delText xml:space="preserve">    public </w:delText>
        </w:r>
        <w:r w:rsidR="00CB4A7E" w:rsidRPr="00CB4A7E" w:rsidDel="00C710CE">
          <w:rPr>
            <w:rFonts w:ascii="Courier New" w:hAnsi="Courier New" w:cs="Courier New"/>
            <w:color w:val="FFC66D"/>
            <w:sz w:val="20"/>
            <w:szCs w:val="20"/>
            <w:lang w:val="en-US"/>
          </w:rPr>
          <w:delText>Driver</w:delText>
        </w:r>
        <w:r w:rsidR="00CB4A7E" w:rsidRPr="00CB4A7E" w:rsidDel="00C710CE">
          <w:rPr>
            <w:rFonts w:ascii="Courier New" w:hAnsi="Courier New" w:cs="Courier New"/>
            <w:color w:val="A9B7C6"/>
            <w:sz w:val="20"/>
            <w:szCs w:val="20"/>
            <w:lang w:val="en-US"/>
          </w:rPr>
          <w:delText>(String name</w:delText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delText xml:space="preserve">, </w:delText>
        </w:r>
        <w:r w:rsidR="00CB4A7E" w:rsidRPr="00CB4A7E" w:rsidDel="00C710CE">
          <w:rPr>
            <w:rFonts w:ascii="Courier New" w:hAnsi="Courier New" w:cs="Courier New"/>
            <w:color w:val="A9B7C6"/>
            <w:sz w:val="20"/>
            <w:szCs w:val="20"/>
            <w:lang w:val="en-US"/>
          </w:rPr>
          <w:delText>String firstName</w:delText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delText xml:space="preserve">, </w:delText>
        </w:r>
        <w:r w:rsidR="00CB4A7E" w:rsidRPr="00CB4A7E" w:rsidDel="00C710CE">
          <w:rPr>
            <w:rFonts w:ascii="Courier New" w:hAnsi="Courier New" w:cs="Courier New"/>
            <w:color w:val="A9B7C6"/>
            <w:sz w:val="20"/>
            <w:szCs w:val="20"/>
            <w:lang w:val="en-US"/>
          </w:rPr>
          <w:delText>String lastName</w:delText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delText xml:space="preserve">, int </w:delText>
        </w:r>
        <w:r w:rsidR="00CB4A7E" w:rsidRPr="00CB4A7E" w:rsidDel="00C710CE">
          <w:rPr>
            <w:rFonts w:ascii="Courier New" w:hAnsi="Courier New" w:cs="Courier New"/>
            <w:color w:val="A9B7C6"/>
            <w:sz w:val="20"/>
            <w:szCs w:val="20"/>
            <w:lang w:val="en-US"/>
          </w:rPr>
          <w:delText>stage){</w:delText>
        </w:r>
        <w:r w:rsidR="00CB4A7E" w:rsidRPr="00CB4A7E" w:rsidDel="00C710CE">
          <w:rPr>
            <w:rFonts w:ascii="Courier New" w:hAnsi="Courier New" w:cs="Courier New"/>
            <w:color w:val="A9B7C6"/>
            <w:sz w:val="20"/>
            <w:szCs w:val="20"/>
            <w:lang w:val="en-US"/>
          </w:rPr>
          <w:br/>
          <w:delText xml:space="preserve">        </w:delText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delText>this</w:delText>
        </w:r>
        <w:r w:rsidR="00CB4A7E" w:rsidRPr="00CB4A7E" w:rsidDel="00C710CE">
          <w:rPr>
            <w:rFonts w:ascii="Courier New" w:hAnsi="Courier New" w:cs="Courier New"/>
            <w:color w:val="A9B7C6"/>
            <w:sz w:val="20"/>
            <w:szCs w:val="20"/>
            <w:lang w:val="en-US"/>
          </w:rPr>
          <w:delText>.</w:delText>
        </w:r>
        <w:r w:rsidR="00CB4A7E" w:rsidRPr="00CB4A7E" w:rsidDel="00C710CE">
          <w:rPr>
            <w:rFonts w:ascii="Courier New" w:hAnsi="Courier New" w:cs="Courier New"/>
            <w:color w:val="9876AA"/>
            <w:sz w:val="20"/>
            <w:szCs w:val="20"/>
            <w:lang w:val="en-US"/>
          </w:rPr>
          <w:delText xml:space="preserve">name </w:delText>
        </w:r>
        <w:r w:rsidR="00CB4A7E" w:rsidRPr="00CB4A7E" w:rsidDel="00C710CE">
          <w:rPr>
            <w:rFonts w:ascii="Courier New" w:hAnsi="Courier New" w:cs="Courier New"/>
            <w:color w:val="A9B7C6"/>
            <w:sz w:val="20"/>
            <w:szCs w:val="20"/>
            <w:lang w:val="en-US"/>
          </w:rPr>
          <w:delText>= name</w:delText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delText>;</w:delText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br/>
          <w:delText xml:space="preserve">        this</w:delText>
        </w:r>
        <w:r w:rsidR="00CB4A7E" w:rsidRPr="00CB4A7E" w:rsidDel="00C710CE">
          <w:rPr>
            <w:rFonts w:ascii="Courier New" w:hAnsi="Courier New" w:cs="Courier New"/>
            <w:color w:val="A9B7C6"/>
            <w:sz w:val="20"/>
            <w:szCs w:val="20"/>
            <w:lang w:val="en-US"/>
          </w:rPr>
          <w:delText>.</w:delText>
        </w:r>
        <w:r w:rsidR="00CB4A7E" w:rsidRPr="00CB4A7E" w:rsidDel="00C710CE">
          <w:rPr>
            <w:rFonts w:ascii="Courier New" w:hAnsi="Courier New" w:cs="Courier New"/>
            <w:color w:val="9876AA"/>
            <w:sz w:val="20"/>
            <w:szCs w:val="20"/>
            <w:lang w:val="en-US"/>
          </w:rPr>
          <w:delText xml:space="preserve">stage </w:delText>
        </w:r>
        <w:r w:rsidR="00CB4A7E" w:rsidRPr="00CB4A7E" w:rsidDel="00C710CE">
          <w:rPr>
            <w:rFonts w:ascii="Courier New" w:hAnsi="Courier New" w:cs="Courier New"/>
            <w:color w:val="A9B7C6"/>
            <w:sz w:val="20"/>
            <w:szCs w:val="20"/>
            <w:lang w:val="en-US"/>
          </w:rPr>
          <w:delText>= stage</w:delText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delText>;</w:delText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br/>
          <w:delText xml:space="preserve">        this</w:delText>
        </w:r>
        <w:r w:rsidR="00CB4A7E" w:rsidRPr="00CB4A7E" w:rsidDel="00C710CE">
          <w:rPr>
            <w:rFonts w:ascii="Courier New" w:hAnsi="Courier New" w:cs="Courier New"/>
            <w:color w:val="A9B7C6"/>
            <w:sz w:val="20"/>
            <w:szCs w:val="20"/>
            <w:lang w:val="en-US"/>
          </w:rPr>
          <w:delText>.</w:delText>
        </w:r>
        <w:r w:rsidR="00CB4A7E" w:rsidRPr="00CB4A7E" w:rsidDel="00C710CE">
          <w:rPr>
            <w:rFonts w:ascii="Courier New" w:hAnsi="Courier New" w:cs="Courier New"/>
            <w:color w:val="9876AA"/>
            <w:sz w:val="20"/>
            <w:szCs w:val="20"/>
            <w:lang w:val="en-US"/>
          </w:rPr>
          <w:delText xml:space="preserve">lastName </w:delText>
        </w:r>
        <w:r w:rsidR="00CB4A7E" w:rsidRPr="00CB4A7E" w:rsidDel="00C710CE">
          <w:rPr>
            <w:rFonts w:ascii="Courier New" w:hAnsi="Courier New" w:cs="Courier New"/>
            <w:color w:val="A9B7C6"/>
            <w:sz w:val="20"/>
            <w:szCs w:val="20"/>
            <w:lang w:val="en-US"/>
          </w:rPr>
          <w:delText>= lastName</w:delText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delText>;</w:delText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br/>
          <w:delText xml:space="preserve">        this</w:delText>
        </w:r>
        <w:r w:rsidR="00CB4A7E" w:rsidRPr="00CB4A7E" w:rsidDel="00C710CE">
          <w:rPr>
            <w:rFonts w:ascii="Courier New" w:hAnsi="Courier New" w:cs="Courier New"/>
            <w:color w:val="A9B7C6"/>
            <w:sz w:val="20"/>
            <w:szCs w:val="20"/>
            <w:lang w:val="en-US"/>
          </w:rPr>
          <w:delText>.</w:delText>
        </w:r>
        <w:r w:rsidR="00CB4A7E" w:rsidRPr="00CB4A7E" w:rsidDel="00C710CE">
          <w:rPr>
            <w:rFonts w:ascii="Courier New" w:hAnsi="Courier New" w:cs="Courier New"/>
            <w:color w:val="9876AA"/>
            <w:sz w:val="20"/>
            <w:szCs w:val="20"/>
            <w:lang w:val="en-US"/>
          </w:rPr>
          <w:delText xml:space="preserve">firstName </w:delText>
        </w:r>
        <w:r w:rsidR="00CB4A7E" w:rsidRPr="00CB4A7E" w:rsidDel="00C710CE">
          <w:rPr>
            <w:rFonts w:ascii="Courier New" w:hAnsi="Courier New" w:cs="Courier New"/>
            <w:color w:val="A9B7C6"/>
            <w:sz w:val="20"/>
            <w:szCs w:val="20"/>
            <w:lang w:val="en-US"/>
          </w:rPr>
          <w:delText>= firstName</w:delText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delText>;</w:delText>
        </w:r>
        <w:r w:rsidR="00CB4A7E" w:rsidRPr="00CB4A7E" w:rsidDel="00C710CE">
          <w:rPr>
            <w:rFonts w:ascii="Courier New" w:hAnsi="Courier New" w:cs="Courier New"/>
            <w:color w:val="CC7832"/>
            <w:sz w:val="20"/>
            <w:szCs w:val="20"/>
            <w:lang w:val="en-US"/>
          </w:rPr>
          <w:br/>
          <w:delText xml:space="preserve">    </w:delText>
        </w:r>
        <w:r w:rsidR="00CB4A7E" w:rsidRPr="00CB4A7E" w:rsidDel="00C710CE">
          <w:rPr>
            <w:rFonts w:ascii="Courier New" w:hAnsi="Courier New" w:cs="Courier New"/>
            <w:color w:val="A9B7C6"/>
            <w:sz w:val="20"/>
            <w:szCs w:val="20"/>
            <w:lang w:val="en-US"/>
          </w:rPr>
          <w:delText>}</w:delText>
        </w:r>
        <w:r w:rsidR="00CB4A7E" w:rsidRPr="00CB4A7E" w:rsidDel="00C710CE">
          <w:rPr>
            <w:rFonts w:ascii="Courier New" w:hAnsi="Courier New" w:cs="Courier New"/>
            <w:color w:val="A9B7C6"/>
            <w:sz w:val="20"/>
            <w:szCs w:val="20"/>
            <w:lang w:val="en-US"/>
          </w:rPr>
          <w:br/>
          <w:delText>}</w:delText>
        </w:r>
      </w:del>
    </w:p>
    <w:p w14:paraId="4A37BC36" w14:textId="77777777" w:rsidR="00F30379" w:rsidRDefault="00F3037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  <w:pPrChange w:id="789" w:author="frz.show@mail.ru" w:date="2023-03-16T10:16:00Z">
          <w:pPr>
            <w:spacing w:after="0" w:line="240" w:lineRule="auto"/>
            <w:jc w:val="center"/>
          </w:pPr>
        </w:pPrChange>
      </w:pPr>
    </w:p>
    <w:p w14:paraId="573C2F1B" w14:textId="77777777" w:rsidR="00F30379" w:rsidRPr="00F30379" w:rsidRDefault="00F30379" w:rsidP="0006371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sectPr w:rsidR="00F30379" w:rsidRPr="00F30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31BA3" w14:textId="77777777" w:rsidR="0043138B" w:rsidRDefault="0043138B" w:rsidP="00CB4A7E">
      <w:pPr>
        <w:spacing w:after="0" w:line="240" w:lineRule="auto"/>
      </w:pPr>
      <w:r>
        <w:separator/>
      </w:r>
    </w:p>
  </w:endnote>
  <w:endnote w:type="continuationSeparator" w:id="0">
    <w:p w14:paraId="027B1C8C" w14:textId="77777777" w:rsidR="0043138B" w:rsidRDefault="0043138B" w:rsidP="00CB4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72C4E" w14:textId="77777777" w:rsidR="0043138B" w:rsidRDefault="0043138B" w:rsidP="00CB4A7E">
      <w:pPr>
        <w:spacing w:after="0" w:line="240" w:lineRule="auto"/>
      </w:pPr>
      <w:r>
        <w:separator/>
      </w:r>
    </w:p>
  </w:footnote>
  <w:footnote w:type="continuationSeparator" w:id="0">
    <w:p w14:paraId="6D8E7739" w14:textId="77777777" w:rsidR="0043138B" w:rsidRDefault="0043138B" w:rsidP="00CB4A7E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z.show@mail.ru">
    <w15:presenceInfo w15:providerId="Windows Live" w15:userId="8cafb603f83005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6F11"/>
    <w:rsid w:val="0001678D"/>
    <w:rsid w:val="0006371E"/>
    <w:rsid w:val="00194213"/>
    <w:rsid w:val="00225D08"/>
    <w:rsid w:val="00242628"/>
    <w:rsid w:val="003B4A18"/>
    <w:rsid w:val="003B71C9"/>
    <w:rsid w:val="0043138B"/>
    <w:rsid w:val="00506817"/>
    <w:rsid w:val="005A4653"/>
    <w:rsid w:val="00633B38"/>
    <w:rsid w:val="007F6E5D"/>
    <w:rsid w:val="00820982"/>
    <w:rsid w:val="00966F11"/>
    <w:rsid w:val="00973834"/>
    <w:rsid w:val="00BC217B"/>
    <w:rsid w:val="00C60861"/>
    <w:rsid w:val="00C710CE"/>
    <w:rsid w:val="00CB4A7E"/>
    <w:rsid w:val="00EC2AD5"/>
    <w:rsid w:val="00F30379"/>
    <w:rsid w:val="00F9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2D2F9"/>
  <w15:docId w15:val="{4754B808-0ED4-4762-AA19-FE5A9BC3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E5D"/>
    <w:pPr>
      <w:suppressAutoHyphens/>
      <w:spacing w:line="252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qFormat/>
    <w:rsid w:val="007F6E5D"/>
    <w:pPr>
      <w:spacing w:line="240" w:lineRule="auto"/>
    </w:pPr>
    <w:rPr>
      <w:rFonts w:ascii="Times New Roman" w:hAnsi="Times New Roman"/>
      <w:sz w:val="24"/>
      <w:szCs w:val="20"/>
    </w:rPr>
  </w:style>
  <w:style w:type="paragraph" w:styleId="a4">
    <w:name w:val="Body Text"/>
    <w:basedOn w:val="a"/>
    <w:link w:val="a5"/>
    <w:uiPriority w:val="99"/>
    <w:semiHidden/>
    <w:unhideWhenUsed/>
    <w:qFormat/>
    <w:rsid w:val="007F6E5D"/>
    <w:pPr>
      <w:widowControl w:val="0"/>
      <w:suppressAutoHyphens w:val="0"/>
      <w:autoSpaceDE w:val="0"/>
      <w:autoSpaceDN w:val="0"/>
      <w:spacing w:after="0" w:line="240" w:lineRule="auto"/>
      <w:ind w:left="222"/>
    </w:pPr>
    <w:rPr>
      <w:rFonts w:ascii="Times New Roman" w:hAnsi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99"/>
    <w:semiHidden/>
    <w:rsid w:val="007F6E5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C6086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63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371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B4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B4A7E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CB4A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B4A7E"/>
    <w:rPr>
      <w:rFonts w:ascii="Calibri" w:eastAsia="Times New Roman" w:hAnsi="Calibri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CB4A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B4A7E"/>
    <w:rPr>
      <w:rFonts w:ascii="Calibri" w:eastAsia="Times New Roman" w:hAnsi="Calibri" w:cs="Times New Roman"/>
      <w:lang w:eastAsia="ru-RU"/>
    </w:rPr>
  </w:style>
  <w:style w:type="paragraph" w:styleId="ad">
    <w:name w:val="Revision"/>
    <w:hidden/>
    <w:uiPriority w:val="99"/>
    <w:semiHidden/>
    <w:rsid w:val="00C710C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hyperlink" Target="https://www.jetbrains.com/help/idea/working-with-code-documentation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racle.com/technetwork/java/codeconventions-150003.pdf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1553</Words>
  <Characters>8857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frz.show@mail.ru</cp:lastModifiedBy>
  <cp:revision>8</cp:revision>
  <dcterms:created xsi:type="dcterms:W3CDTF">2023-02-17T13:08:00Z</dcterms:created>
  <dcterms:modified xsi:type="dcterms:W3CDTF">2023-03-21T16:24:00Z</dcterms:modified>
</cp:coreProperties>
</file>